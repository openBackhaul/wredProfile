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rPr>
          <w:rFonts w:ascii="Calibri" w:eastAsia="Times New Roman" w:hAnsi="Calibri" w:cs="Calibri"/>
          <w:b w:val="0"/>
          <w:bCs w:val="0"/>
          <w:color w:val="auto"/>
          <w:sz w:val="20"/>
          <w:szCs w:val="20"/>
          <w:lang w:val="de-DE" w:eastAsia="en-US"/>
        </w:rPr>
        <w:id w:val="182392660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72BD9DA" w14:textId="77777777" w:rsidR="004B3BF3" w:rsidRDefault="004B3BF3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6851668C" w14:textId="7669A26A" w:rsidR="004B3BF3" w:rsidRDefault="004B3BF3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114417" w:history="1">
            <w:r w:rsidRPr="00596F4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96F4A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7E77F" w14:textId="77777777" w:rsidR="004B3BF3" w:rsidRDefault="00AA3CAD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0114418" w:history="1">
            <w:r w:rsidR="004B3BF3" w:rsidRPr="00596F4A">
              <w:rPr>
                <w:rStyle w:val="Hyperlink"/>
                <w:noProof/>
              </w:rPr>
              <w:t>2.1</w:t>
            </w:r>
            <w:r w:rsidR="004B3B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4B3BF3" w:rsidRPr="00596F4A">
              <w:rPr>
                <w:rStyle w:val="Hyperlink"/>
                <w:noProof/>
              </w:rPr>
              <w:t>Profile</w:t>
            </w:r>
            <w:r w:rsidR="004B3BF3">
              <w:rPr>
                <w:noProof/>
                <w:webHidden/>
              </w:rPr>
              <w:tab/>
            </w:r>
            <w:r w:rsidR="004B3BF3">
              <w:rPr>
                <w:noProof/>
                <w:webHidden/>
              </w:rPr>
              <w:fldChar w:fldCharType="begin"/>
            </w:r>
            <w:r w:rsidR="004B3BF3">
              <w:rPr>
                <w:noProof/>
                <w:webHidden/>
              </w:rPr>
              <w:instrText xml:space="preserve"> PAGEREF _Toc10114418 \h </w:instrText>
            </w:r>
            <w:r w:rsidR="004B3BF3">
              <w:rPr>
                <w:noProof/>
                <w:webHidden/>
              </w:rPr>
            </w:r>
            <w:r w:rsidR="004B3BF3">
              <w:rPr>
                <w:noProof/>
                <w:webHidden/>
              </w:rPr>
              <w:fldChar w:fldCharType="separate"/>
            </w:r>
            <w:r w:rsidR="004B3BF3">
              <w:rPr>
                <w:noProof/>
                <w:webHidden/>
              </w:rPr>
              <w:t>1</w:t>
            </w:r>
            <w:r w:rsidR="004B3BF3">
              <w:rPr>
                <w:noProof/>
                <w:webHidden/>
              </w:rPr>
              <w:fldChar w:fldCharType="end"/>
            </w:r>
          </w:hyperlink>
        </w:p>
        <w:p w14:paraId="16D8B66D" w14:textId="77777777" w:rsidR="004B3BF3" w:rsidRDefault="00AA3CAD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0114419" w:history="1">
            <w:r w:rsidR="004B3BF3" w:rsidRPr="00596F4A">
              <w:rPr>
                <w:rStyle w:val="Hyperlink"/>
                <w:noProof/>
              </w:rPr>
              <w:t>2.2</w:t>
            </w:r>
            <w:r w:rsidR="004B3B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4B3BF3" w:rsidRPr="00596F4A">
              <w:rPr>
                <w:rStyle w:val="Hyperlink"/>
                <w:noProof/>
              </w:rPr>
              <w:t>WredProfileCapability</w:t>
            </w:r>
            <w:r w:rsidR="004B3BF3">
              <w:rPr>
                <w:noProof/>
                <w:webHidden/>
              </w:rPr>
              <w:tab/>
            </w:r>
            <w:r w:rsidR="004B3BF3">
              <w:rPr>
                <w:noProof/>
                <w:webHidden/>
              </w:rPr>
              <w:fldChar w:fldCharType="begin"/>
            </w:r>
            <w:r w:rsidR="004B3BF3">
              <w:rPr>
                <w:noProof/>
                <w:webHidden/>
              </w:rPr>
              <w:instrText xml:space="preserve"> PAGEREF _Toc10114419 \h </w:instrText>
            </w:r>
            <w:r w:rsidR="004B3BF3">
              <w:rPr>
                <w:noProof/>
                <w:webHidden/>
              </w:rPr>
            </w:r>
            <w:r w:rsidR="004B3BF3">
              <w:rPr>
                <w:noProof/>
                <w:webHidden/>
              </w:rPr>
              <w:fldChar w:fldCharType="separate"/>
            </w:r>
            <w:r w:rsidR="004B3BF3">
              <w:rPr>
                <w:noProof/>
                <w:webHidden/>
              </w:rPr>
              <w:t>1</w:t>
            </w:r>
            <w:r w:rsidR="004B3BF3">
              <w:rPr>
                <w:noProof/>
                <w:webHidden/>
              </w:rPr>
              <w:fldChar w:fldCharType="end"/>
            </w:r>
          </w:hyperlink>
        </w:p>
        <w:p w14:paraId="12DB2B6C" w14:textId="77777777" w:rsidR="004B3BF3" w:rsidRDefault="004B3BF3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0114420" w:history="1">
            <w:r w:rsidRPr="00596F4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96F4A">
              <w:rPr>
                <w:rStyle w:val="Hyperlink"/>
                <w:noProof/>
              </w:rPr>
              <w:t>WredProfileConfiguration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D8E12" w14:textId="77777777" w:rsidR="004B3BF3" w:rsidRDefault="004B3BF3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0114421" w:history="1">
            <w:r w:rsidRPr="00596F4A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Pr="00596F4A">
              <w:rPr>
                <w:rStyle w:val="Hyperlink"/>
                <w:noProof/>
              </w:rPr>
              <w:t>WredProfile_Pac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3F73" w14:textId="77777777" w:rsidR="004B3BF3" w:rsidRDefault="00AA3CAD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0114422" w:history="1">
            <w:r w:rsidR="004B3BF3" w:rsidRPr="00596F4A">
              <w:rPr>
                <w:rStyle w:val="Hyperlink"/>
                <w:noProof/>
              </w:rPr>
              <w:t>3</w:t>
            </w:r>
            <w:r w:rsidR="004B3B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4B3BF3" w:rsidRPr="00596F4A">
              <w:rPr>
                <w:rStyle w:val="Hyperlink"/>
                <w:noProof/>
              </w:rPr>
              <w:t>Data Types</w:t>
            </w:r>
            <w:r w:rsidR="004B3BF3">
              <w:rPr>
                <w:noProof/>
                <w:webHidden/>
              </w:rPr>
              <w:tab/>
            </w:r>
            <w:r w:rsidR="004B3BF3">
              <w:rPr>
                <w:noProof/>
                <w:webHidden/>
              </w:rPr>
              <w:fldChar w:fldCharType="begin"/>
            </w:r>
            <w:r w:rsidR="004B3BF3">
              <w:rPr>
                <w:noProof/>
                <w:webHidden/>
              </w:rPr>
              <w:instrText xml:space="preserve"> PAGEREF _Toc10114422 \h </w:instrText>
            </w:r>
            <w:r w:rsidR="004B3BF3">
              <w:rPr>
                <w:noProof/>
                <w:webHidden/>
              </w:rPr>
            </w:r>
            <w:r w:rsidR="004B3BF3">
              <w:rPr>
                <w:noProof/>
                <w:webHidden/>
              </w:rPr>
              <w:fldChar w:fldCharType="separate"/>
            </w:r>
            <w:r w:rsidR="004B3BF3">
              <w:rPr>
                <w:noProof/>
                <w:webHidden/>
              </w:rPr>
              <w:t>6</w:t>
            </w:r>
            <w:r w:rsidR="004B3BF3">
              <w:rPr>
                <w:noProof/>
                <w:webHidden/>
              </w:rPr>
              <w:fldChar w:fldCharType="end"/>
            </w:r>
          </w:hyperlink>
        </w:p>
        <w:p w14:paraId="42EF02CF" w14:textId="77777777" w:rsidR="004B3BF3" w:rsidRDefault="00AA3CAD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0114423" w:history="1">
            <w:r w:rsidR="004B3BF3" w:rsidRPr="00596F4A">
              <w:rPr>
                <w:rStyle w:val="Hyperlink"/>
                <w:noProof/>
              </w:rPr>
              <w:t>4</w:t>
            </w:r>
            <w:r w:rsidR="004B3B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4B3BF3" w:rsidRPr="00596F4A">
              <w:rPr>
                <w:rStyle w:val="Hyperlink"/>
                <w:noProof/>
              </w:rPr>
              <w:t>Enumeration Types</w:t>
            </w:r>
            <w:r w:rsidR="004B3BF3">
              <w:rPr>
                <w:noProof/>
                <w:webHidden/>
              </w:rPr>
              <w:tab/>
            </w:r>
            <w:r w:rsidR="004B3BF3">
              <w:rPr>
                <w:noProof/>
                <w:webHidden/>
              </w:rPr>
              <w:fldChar w:fldCharType="begin"/>
            </w:r>
            <w:r w:rsidR="004B3BF3">
              <w:rPr>
                <w:noProof/>
                <w:webHidden/>
              </w:rPr>
              <w:instrText xml:space="preserve"> PAGEREF _Toc10114423 \h </w:instrText>
            </w:r>
            <w:r w:rsidR="004B3BF3">
              <w:rPr>
                <w:noProof/>
                <w:webHidden/>
              </w:rPr>
            </w:r>
            <w:r w:rsidR="004B3BF3">
              <w:rPr>
                <w:noProof/>
                <w:webHidden/>
              </w:rPr>
              <w:fldChar w:fldCharType="separate"/>
            </w:r>
            <w:r w:rsidR="004B3BF3">
              <w:rPr>
                <w:noProof/>
                <w:webHidden/>
              </w:rPr>
              <w:t>6</w:t>
            </w:r>
            <w:r w:rsidR="004B3BF3">
              <w:rPr>
                <w:noProof/>
                <w:webHidden/>
              </w:rPr>
              <w:fldChar w:fldCharType="end"/>
            </w:r>
          </w:hyperlink>
        </w:p>
        <w:p w14:paraId="664B858E" w14:textId="77777777" w:rsidR="004B3BF3" w:rsidRDefault="00AA3CAD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0114424" w:history="1">
            <w:r w:rsidR="004B3BF3" w:rsidRPr="00596F4A">
              <w:rPr>
                <w:rStyle w:val="Hyperlink"/>
                <w:noProof/>
              </w:rPr>
              <w:t>5</w:t>
            </w:r>
            <w:r w:rsidR="004B3B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de-DE" w:eastAsia="de-DE"/>
              </w:rPr>
              <w:tab/>
            </w:r>
            <w:r w:rsidR="004B3BF3" w:rsidRPr="00596F4A">
              <w:rPr>
                <w:rStyle w:val="Hyperlink"/>
                <w:noProof/>
              </w:rPr>
              <w:t>Primitive Types</w:t>
            </w:r>
            <w:r w:rsidR="004B3BF3">
              <w:rPr>
                <w:noProof/>
                <w:webHidden/>
              </w:rPr>
              <w:tab/>
            </w:r>
            <w:r w:rsidR="004B3BF3">
              <w:rPr>
                <w:noProof/>
                <w:webHidden/>
              </w:rPr>
              <w:fldChar w:fldCharType="begin"/>
            </w:r>
            <w:r w:rsidR="004B3BF3">
              <w:rPr>
                <w:noProof/>
                <w:webHidden/>
              </w:rPr>
              <w:instrText xml:space="preserve"> PAGEREF _Toc10114424 \h </w:instrText>
            </w:r>
            <w:r w:rsidR="004B3BF3">
              <w:rPr>
                <w:noProof/>
                <w:webHidden/>
              </w:rPr>
            </w:r>
            <w:r w:rsidR="004B3BF3">
              <w:rPr>
                <w:noProof/>
                <w:webHidden/>
              </w:rPr>
              <w:fldChar w:fldCharType="separate"/>
            </w:r>
            <w:r w:rsidR="004B3BF3">
              <w:rPr>
                <w:noProof/>
                <w:webHidden/>
              </w:rPr>
              <w:t>6</w:t>
            </w:r>
            <w:r w:rsidR="004B3BF3">
              <w:rPr>
                <w:noProof/>
                <w:webHidden/>
              </w:rPr>
              <w:fldChar w:fldCharType="end"/>
            </w:r>
          </w:hyperlink>
        </w:p>
        <w:p w14:paraId="7A4F87ED" w14:textId="77777777" w:rsidR="004B3BF3" w:rsidRDefault="004B3BF3">
          <w:r>
            <w:rPr>
              <w:b/>
              <w:bCs/>
            </w:rPr>
            <w:fldChar w:fldCharType="end"/>
          </w:r>
        </w:p>
      </w:sdtContent>
    </w:sdt>
    <w:p w14:paraId="581E8C27" w14:textId="77777777" w:rsidR="004231FC" w:rsidRPr="008006E6" w:rsidRDefault="004231FC" w:rsidP="00FB359C">
      <w:pPr>
        <w:pStyle w:val="berschrift1"/>
      </w:pPr>
      <w:bookmarkStart w:id="0" w:name="_Toc10114417"/>
      <w:bookmarkStart w:id="1" w:name="_Toc8325028"/>
      <w:r w:rsidRPr="008006E6">
        <w:t>Classes</w:t>
      </w:r>
      <w:bookmarkEnd w:id="0"/>
      <w:bookmarkEnd w:id="1"/>
    </w:p>
    <w:p w14:paraId="26F39427" w14:textId="77777777" w:rsidR="004231FC" w:rsidRPr="00FA3F1C" w:rsidRDefault="004231FC" w:rsidP="00325F35">
      <w:pPr>
        <w:pStyle w:val="berschrift2"/>
      </w:pPr>
      <w:bookmarkStart w:id="2" w:name="_Toc10114418"/>
      <w:bookmarkStart w:id="3" w:name="_Toc8325029"/>
      <w:r w:rsidRPr="00FA3F1C">
        <w:t>Profile</w:t>
      </w:r>
      <w:bookmarkEnd w:id="2"/>
      <w:bookmarkEnd w:id="3"/>
    </w:p>
    <w:p w14:paraId="698769CB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0AF2717B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r>
        <w:t>Obsolete</w:t>
      </w:r>
    </w:p>
    <w:p w14:paraId="11F84245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7C130896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NA</w:t>
      </w:r>
    </w:p>
    <w:p w14:paraId="013D5330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NA</w:t>
      </w:r>
    </w:p>
    <w:p w14:paraId="28AD131C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12C2D545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577C6A9B" w14:textId="77777777" w:rsidR="004231FC" w:rsidRPr="00FA3F1C" w:rsidRDefault="004231FC" w:rsidP="00325F35">
      <w:pPr>
        <w:pStyle w:val="berschrift2"/>
      </w:pPr>
      <w:bookmarkStart w:id="4" w:name="_Toc10114419"/>
      <w:bookmarkStart w:id="5" w:name="_Toc8325030"/>
      <w:proofErr w:type="spellStart"/>
      <w:r w:rsidRPr="00FA3F1C">
        <w:t>WredProfileCapability</w:t>
      </w:r>
      <w:bookmarkEnd w:id="4"/>
      <w:bookmarkEnd w:id="5"/>
      <w:proofErr w:type="spellEnd"/>
    </w:p>
    <w:p w14:paraId="5B1296C8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732F7056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7DF592D7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lastRenderedPageBreak/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510F4F32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535E0C33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5A06F4F7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57F08BE9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42343DDD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WredProfileCapability</w:t>
      </w:r>
      <w:bookmarkStart w:id="6" w:name="_GoBack"/>
      <w:bookmarkEnd w:id="6"/>
      <w:proofErr w:type="spellEnd"/>
    </w:p>
    <w:p w14:paraId="6936276A" w14:textId="77777777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WredProfileCapability</w:t>
      </w:r>
      <w:proofErr w:type="spellEnd"/>
    </w:p>
    <w:tbl>
      <w:tblPr>
        <w:tblStyle w:val="Tabellenraster"/>
        <w:tblW w:w="14460" w:type="dxa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00BE8293" w14:textId="77777777" w:rsidTr="00C04276">
        <w:tc>
          <w:tcPr>
            <w:tcW w:w="2326" w:type="dxa"/>
          </w:tcPr>
          <w:p w14:paraId="5D930F6F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6DC3EDD0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1087324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D9FE4D2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6A1A13C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575515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:rsidDel="00C04276" w14:paraId="2CF43CB3" w14:textId="3D950294" w:rsidTr="00C04276">
        <w:trPr>
          <w:del w:id="7" w:author="Heinze Thorsten" w:date="2019-05-30T13:35:00Z"/>
        </w:trPr>
        <w:tc>
          <w:tcPr>
            <w:tcW w:w="2326" w:type="dxa"/>
          </w:tcPr>
          <w:p w14:paraId="27A40092" w14:textId="2334B7EC" w:rsidR="000861DC" w:rsidRPr="00DE56B2" w:rsidDel="00C04276" w:rsidRDefault="00450585" w:rsidP="008A6580">
            <w:pPr>
              <w:rPr>
                <w:del w:id="8" w:author="Heinze Thorsten" w:date="2019-05-30T13:35:00Z"/>
                <w:sz w:val="16"/>
                <w:szCs w:val="16"/>
              </w:rPr>
            </w:pPr>
            <w:del w:id="9" w:author="Heinze Thorsten" w:date="2019-05-30T13:35:00Z">
              <w:r w:rsidRPr="00450585" w:rsidDel="00C04276">
                <w:rPr>
                  <w:sz w:val="16"/>
                  <w:szCs w:val="16"/>
                </w:rPr>
                <w:delText>profileNamingIsAvail</w:delText>
              </w:r>
            </w:del>
          </w:p>
        </w:tc>
        <w:tc>
          <w:tcPr>
            <w:tcW w:w="2126" w:type="dxa"/>
          </w:tcPr>
          <w:p w14:paraId="59B6993C" w14:textId="3A5879B5" w:rsidR="00450585" w:rsidRPr="00450585" w:rsidDel="00C04276" w:rsidRDefault="00450585" w:rsidP="008A6580">
            <w:pPr>
              <w:rPr>
                <w:del w:id="10" w:author="Heinze Thorsten" w:date="2019-05-30T13:35:00Z"/>
                <w:sz w:val="16"/>
                <w:szCs w:val="16"/>
              </w:rPr>
            </w:pPr>
            <w:del w:id="11" w:author="Heinze Thorsten" w:date="2019-05-30T13:35:00Z">
              <w:r w:rsidRPr="00450585" w:rsidDel="00C04276">
                <w:rPr>
                  <w:sz w:val="16"/>
                  <w:szCs w:val="16"/>
                </w:rPr>
                <w:delText>Boolean</w:delText>
              </w:r>
            </w:del>
          </w:p>
          <w:p w14:paraId="4D2180FA" w14:textId="4E31BCFD" w:rsidR="000861DC" w:rsidRPr="00DE56B2" w:rsidDel="00C04276" w:rsidRDefault="00450585" w:rsidP="008A6580">
            <w:pPr>
              <w:rPr>
                <w:del w:id="12" w:author="Heinze Thorsten" w:date="2019-05-30T13:35:00Z"/>
                <w:sz w:val="16"/>
                <w:szCs w:val="16"/>
              </w:rPr>
            </w:pPr>
            <w:del w:id="13" w:author="Heinze Thorsten" w:date="2019-05-30T13:35:00Z">
              <w:r w:rsidRPr="00450585" w:rsidDel="00C04276">
                <w:rPr>
                  <w:sz w:val="16"/>
                  <w:szCs w:val="16"/>
                </w:rPr>
                <w:delText>false</w:delText>
              </w:r>
            </w:del>
          </w:p>
        </w:tc>
        <w:tc>
          <w:tcPr>
            <w:tcW w:w="1134" w:type="dxa"/>
          </w:tcPr>
          <w:p w14:paraId="195DE7D1" w14:textId="64AA5E56" w:rsidR="000861DC" w:rsidRPr="00DE56B2" w:rsidDel="00C04276" w:rsidRDefault="00450585" w:rsidP="008A6580">
            <w:pPr>
              <w:rPr>
                <w:del w:id="14" w:author="Heinze Thorsten" w:date="2019-05-30T13:35:00Z"/>
                <w:sz w:val="16"/>
                <w:szCs w:val="16"/>
              </w:rPr>
            </w:pPr>
            <w:del w:id="15" w:author="Heinze Thorsten" w:date="2019-05-30T13:35:00Z">
              <w:r w:rsidRPr="00450585" w:rsidDel="00C04276">
                <w:rPr>
                  <w:sz w:val="16"/>
                  <w:szCs w:val="16"/>
                </w:rPr>
                <w:delText>1</w:delText>
              </w:r>
            </w:del>
          </w:p>
        </w:tc>
        <w:tc>
          <w:tcPr>
            <w:tcW w:w="709" w:type="dxa"/>
          </w:tcPr>
          <w:p w14:paraId="4292ED1B" w14:textId="3BAF4B20" w:rsidR="000861DC" w:rsidRPr="00DE56B2" w:rsidDel="00C04276" w:rsidRDefault="00450585" w:rsidP="008A6580">
            <w:pPr>
              <w:rPr>
                <w:del w:id="16" w:author="Heinze Thorsten" w:date="2019-05-30T13:35:00Z"/>
                <w:sz w:val="16"/>
                <w:szCs w:val="16"/>
              </w:rPr>
            </w:pPr>
            <w:del w:id="17" w:author="Heinze Thorsten" w:date="2019-05-30T13:35:00Z">
              <w:r w:rsidRPr="00450585" w:rsidDel="00C04276">
                <w:rPr>
                  <w:sz w:val="16"/>
                  <w:szCs w:val="16"/>
                </w:rPr>
                <w:delText>R</w:delText>
              </w:r>
            </w:del>
          </w:p>
        </w:tc>
        <w:tc>
          <w:tcPr>
            <w:tcW w:w="3402" w:type="dxa"/>
          </w:tcPr>
          <w:p w14:paraId="199EF6C8" w14:textId="49B909E7" w:rsidR="00450585" w:rsidRPr="00450585" w:rsidDel="00C04276" w:rsidRDefault="00450585" w:rsidP="008A6580">
            <w:pPr>
              <w:spacing w:before="0" w:after="0" w:line="240" w:lineRule="auto"/>
              <w:contextualSpacing/>
              <w:rPr>
                <w:del w:id="18" w:author="Heinze Thorsten" w:date="2019-05-30T13:35:00Z"/>
                <w:color w:val="7030A0"/>
                <w:sz w:val="16"/>
                <w:szCs w:val="16"/>
              </w:rPr>
            </w:pPr>
            <w:del w:id="19" w:author="Heinze Thorsten" w:date="2019-05-30T13:35:00Z">
              <w:r w:rsidRPr="002D60CB" w:rsidDel="00C04276">
                <w:rPr>
                  <w:sz w:val="16"/>
                  <w:szCs w:val="16"/>
                </w:rPr>
                <w:delText>OpenInterfaceModelAttribute</w:delText>
              </w:r>
            </w:del>
          </w:p>
          <w:p w14:paraId="026E258F" w14:textId="5B2A1E0C" w:rsidR="00450585" w:rsidRPr="007A4AF1" w:rsidDel="00C04276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del w:id="20" w:author="Heinze Thorsten" w:date="2019-05-30T13:35:00Z"/>
                <w:sz w:val="16"/>
                <w:szCs w:val="16"/>
              </w:rPr>
            </w:pPr>
            <w:del w:id="21" w:author="Heinze Thorsten" w:date="2019-05-30T13:35:00Z">
              <w:r w:rsidRPr="007A4AF1" w:rsidDel="00C04276">
                <w:delText>•</w:delText>
              </w:r>
              <w:r w:rsidRPr="007A4AF1" w:rsidDel="00C04276">
                <w:tab/>
              </w:r>
              <w:r w:rsidRPr="007A4AF1" w:rsidDel="00C04276">
                <w:rPr>
                  <w:sz w:val="16"/>
                  <w:szCs w:val="16"/>
                </w:rPr>
                <w:delText>AVC: NO</w:delText>
              </w:r>
            </w:del>
          </w:p>
          <w:p w14:paraId="56A39CB0" w14:textId="29EEF5F4" w:rsidR="00450585" w:rsidRPr="007A4AF1" w:rsidDel="00C04276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del w:id="22" w:author="Heinze Thorsten" w:date="2019-05-30T13:35:00Z"/>
                <w:sz w:val="16"/>
                <w:szCs w:val="16"/>
              </w:rPr>
            </w:pPr>
            <w:del w:id="23" w:author="Heinze Thorsten" w:date="2019-05-30T13:35:00Z">
              <w:r w:rsidRPr="007A4AF1" w:rsidDel="00C04276">
                <w:rPr>
                  <w:sz w:val="16"/>
                  <w:szCs w:val="16"/>
                </w:rPr>
                <w:delText>•</w:delText>
              </w:r>
              <w:r w:rsidRPr="007A4AF1" w:rsidDel="00C04276">
                <w:rPr>
                  <w:sz w:val="16"/>
                  <w:szCs w:val="16"/>
                </w:rPr>
                <w:tab/>
                <w:delText>bitLength: NA</w:delText>
              </w:r>
            </w:del>
          </w:p>
          <w:p w14:paraId="5DBEFF8D" w14:textId="6F299A96" w:rsidR="00450585" w:rsidRPr="00450585" w:rsidDel="00C04276" w:rsidRDefault="00450585" w:rsidP="008A6580">
            <w:pPr>
              <w:spacing w:before="0" w:after="0" w:line="240" w:lineRule="auto"/>
              <w:contextualSpacing/>
              <w:rPr>
                <w:del w:id="24" w:author="Heinze Thorsten" w:date="2019-05-30T13:35:00Z"/>
                <w:color w:val="7030A0"/>
                <w:sz w:val="16"/>
                <w:szCs w:val="16"/>
              </w:rPr>
            </w:pPr>
            <w:del w:id="25" w:author="Heinze Thorsten" w:date="2019-05-30T13:35:00Z">
              <w:r w:rsidRPr="002D60CB" w:rsidDel="00C04276">
                <w:rPr>
                  <w:sz w:val="16"/>
                  <w:szCs w:val="16"/>
                </w:rPr>
                <w:delText>OpenModelAttribute</w:delText>
              </w:r>
            </w:del>
          </w:p>
          <w:p w14:paraId="035EBF7C" w14:textId="42CA1BFD" w:rsidR="00450585" w:rsidRPr="007A4AF1" w:rsidDel="00C04276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del w:id="26" w:author="Heinze Thorsten" w:date="2019-05-30T13:35:00Z"/>
                <w:sz w:val="16"/>
                <w:szCs w:val="16"/>
              </w:rPr>
            </w:pPr>
            <w:del w:id="27" w:author="Heinze Thorsten" w:date="2019-05-30T13:35:00Z">
              <w:r w:rsidRPr="00450585" w:rsidDel="00C04276">
                <w:rPr>
                  <w:color w:val="7030A0"/>
                  <w:sz w:val="16"/>
                  <w:szCs w:val="16"/>
                </w:rPr>
                <w:delText>•</w:delText>
              </w:r>
              <w:r w:rsidRPr="00450585" w:rsidDel="00C04276">
                <w:rPr>
                  <w:color w:val="7030A0"/>
                  <w:sz w:val="16"/>
                  <w:szCs w:val="16"/>
                </w:rPr>
                <w:tab/>
              </w:r>
              <w:r w:rsidRPr="007A4AF1" w:rsidDel="00C04276">
                <w:rPr>
                  <w:sz w:val="16"/>
                  <w:szCs w:val="16"/>
                </w:rPr>
                <w:delText>partOfObjectKey: 0</w:delText>
              </w:r>
            </w:del>
          </w:p>
          <w:p w14:paraId="64E4A3CE" w14:textId="4E7300B8" w:rsidR="00450585" w:rsidRPr="007A4AF1" w:rsidDel="00C04276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del w:id="28" w:author="Heinze Thorsten" w:date="2019-05-30T13:35:00Z"/>
                <w:sz w:val="16"/>
                <w:szCs w:val="16"/>
              </w:rPr>
            </w:pPr>
            <w:del w:id="29" w:author="Heinze Thorsten" w:date="2019-05-30T13:35:00Z">
              <w:r w:rsidRPr="007A4AF1" w:rsidDel="00C04276">
                <w:rPr>
                  <w:sz w:val="16"/>
                  <w:szCs w:val="16"/>
                </w:rPr>
                <w:delText>•</w:delText>
              </w:r>
              <w:r w:rsidRPr="007A4AF1" w:rsidDel="00C04276">
                <w:rPr>
                  <w:sz w:val="16"/>
                  <w:szCs w:val="16"/>
                </w:rPr>
                <w:tab/>
                <w:delText>isInvariant: true</w:delText>
              </w:r>
            </w:del>
          </w:p>
          <w:p w14:paraId="326CF2AC" w14:textId="78124847" w:rsidR="00450585" w:rsidRPr="007A4AF1" w:rsidDel="00C04276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del w:id="30" w:author="Heinze Thorsten" w:date="2019-05-30T13:35:00Z"/>
                <w:sz w:val="16"/>
                <w:szCs w:val="16"/>
              </w:rPr>
            </w:pPr>
            <w:del w:id="31" w:author="Heinze Thorsten" w:date="2019-05-30T13:35:00Z">
              <w:r w:rsidRPr="007A4AF1" w:rsidDel="00C04276">
                <w:rPr>
                  <w:sz w:val="16"/>
                  <w:szCs w:val="16"/>
                </w:rPr>
                <w:delText>•</w:delText>
              </w:r>
              <w:r w:rsidRPr="007A4AF1" w:rsidDel="00C04276">
                <w:rPr>
                  <w:sz w:val="16"/>
                  <w:szCs w:val="16"/>
                </w:rPr>
                <w:tab/>
                <w:delText>valueRange: no range constraint</w:delText>
              </w:r>
            </w:del>
          </w:p>
          <w:p w14:paraId="18A68C59" w14:textId="719D9178" w:rsidR="00450585" w:rsidRPr="007A4AF1" w:rsidDel="00C04276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del w:id="32" w:author="Heinze Thorsten" w:date="2019-05-30T13:35:00Z"/>
                <w:sz w:val="16"/>
                <w:szCs w:val="16"/>
              </w:rPr>
            </w:pPr>
            <w:del w:id="33" w:author="Heinze Thorsten" w:date="2019-05-30T13:35:00Z">
              <w:r w:rsidRPr="007A4AF1" w:rsidDel="00C04276">
                <w:rPr>
                  <w:sz w:val="16"/>
                  <w:szCs w:val="16"/>
                </w:rPr>
                <w:delText>•</w:delText>
              </w:r>
              <w:r w:rsidRPr="007A4AF1" w:rsidDel="00C04276">
                <w:rPr>
                  <w:sz w:val="16"/>
                  <w:szCs w:val="16"/>
                </w:rPr>
                <w:tab/>
                <w:delText>unit: no unit defined</w:delText>
              </w:r>
            </w:del>
          </w:p>
          <w:p w14:paraId="48630055" w14:textId="43DD499A" w:rsidR="00450585" w:rsidRPr="007A4AF1" w:rsidDel="00C04276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del w:id="34" w:author="Heinze Thorsten" w:date="2019-05-30T13:35:00Z"/>
                <w:sz w:val="16"/>
                <w:szCs w:val="16"/>
              </w:rPr>
            </w:pPr>
            <w:del w:id="35" w:author="Heinze Thorsten" w:date="2019-05-30T13:35:00Z">
              <w:r w:rsidRPr="007A4AF1" w:rsidDel="00C04276">
                <w:rPr>
                  <w:sz w:val="16"/>
                  <w:szCs w:val="16"/>
                </w:rPr>
                <w:delText>•</w:delText>
              </w:r>
              <w:r w:rsidRPr="007A4AF1" w:rsidDel="00C04276">
                <w:rPr>
                  <w:sz w:val="16"/>
                  <w:szCs w:val="16"/>
                </w:rPr>
                <w:tab/>
                <w:delText>support: MANDATORY</w:delText>
              </w:r>
            </w:del>
          </w:p>
        </w:tc>
        <w:tc>
          <w:tcPr>
            <w:tcW w:w="4763" w:type="dxa"/>
          </w:tcPr>
          <w:p w14:paraId="19109A18" w14:textId="6A5442D6" w:rsidR="00450585" w:rsidRPr="00450585" w:rsidDel="00C04276" w:rsidRDefault="00450585" w:rsidP="008A6580">
            <w:pPr>
              <w:spacing w:before="0" w:after="0" w:line="240" w:lineRule="auto"/>
              <w:rPr>
                <w:del w:id="36" w:author="Heinze Thorsten" w:date="2019-05-30T13:35:00Z"/>
                <w:color w:val="7030A0"/>
                <w:sz w:val="16"/>
                <w:szCs w:val="16"/>
              </w:rPr>
            </w:pPr>
            <w:del w:id="37" w:author="Heinze Thorsten" w:date="2019-05-30T13:35:00Z">
              <w:r w:rsidRPr="007A4AF1" w:rsidDel="00C04276">
                <w:rPr>
                  <w:sz w:val="16"/>
                  <w:szCs w:val="16"/>
                </w:rPr>
                <w:delText>1 = There is a free text field available for naming the profile.</w:delText>
              </w:r>
            </w:del>
          </w:p>
        </w:tc>
      </w:tr>
      <w:tr w:rsidR="000861DC" w:rsidRPr="007A4AF1" w14:paraId="043E1ABF" w14:textId="77777777" w:rsidTr="00C04276">
        <w:trPr>
          <w:ins w:id="38" w:author="Heinze Thorsten" w:date="2019-05-30T13:15:00Z"/>
        </w:trPr>
        <w:tc>
          <w:tcPr>
            <w:tcW w:w="2326" w:type="dxa"/>
          </w:tcPr>
          <w:p w14:paraId="30C9586C" w14:textId="77777777" w:rsidR="000861DC" w:rsidRPr="00DE56B2" w:rsidRDefault="00450585" w:rsidP="008A6580">
            <w:pPr>
              <w:rPr>
                <w:ins w:id="39" w:author="Heinze Thorsten" w:date="2019-05-30T13:15:00Z"/>
                <w:sz w:val="16"/>
                <w:szCs w:val="16"/>
              </w:rPr>
            </w:pPr>
            <w:proofErr w:type="spellStart"/>
            <w:ins w:id="40" w:author="Heinze Thorsten" w:date="2019-05-30T13:15:00Z">
              <w:r w:rsidRPr="00450585">
                <w:rPr>
                  <w:sz w:val="16"/>
                  <w:szCs w:val="16"/>
                </w:rPr>
                <w:t>availableBufferSize</w:t>
              </w:r>
              <w:proofErr w:type="spellEnd"/>
            </w:ins>
          </w:p>
        </w:tc>
        <w:tc>
          <w:tcPr>
            <w:tcW w:w="2126" w:type="dxa"/>
          </w:tcPr>
          <w:p w14:paraId="37520652" w14:textId="77777777" w:rsidR="00450585" w:rsidRPr="00450585" w:rsidRDefault="00450585" w:rsidP="008A6580">
            <w:pPr>
              <w:rPr>
                <w:ins w:id="41" w:author="Heinze Thorsten" w:date="2019-05-30T13:15:00Z"/>
                <w:sz w:val="16"/>
                <w:szCs w:val="16"/>
              </w:rPr>
            </w:pPr>
            <w:ins w:id="42" w:author="Heinze Thorsten" w:date="2019-05-30T13:15:00Z">
              <w:r w:rsidRPr="00450585">
                <w:rPr>
                  <w:sz w:val="16"/>
                  <w:szCs w:val="16"/>
                </w:rPr>
                <w:t>Integer</w:t>
              </w:r>
            </w:ins>
          </w:p>
          <w:p w14:paraId="60C93E85" w14:textId="77777777" w:rsidR="000861DC" w:rsidRPr="00DE56B2" w:rsidRDefault="00450585" w:rsidP="008A6580">
            <w:pPr>
              <w:rPr>
                <w:ins w:id="43" w:author="Heinze Thorsten" w:date="2019-05-30T13:15:00Z"/>
                <w:sz w:val="16"/>
                <w:szCs w:val="16"/>
              </w:rPr>
            </w:pPr>
            <w:ins w:id="44" w:author="Heinze Thorsten" w:date="2019-05-30T13:15:00Z">
              <w:r w:rsidRPr="00450585">
                <w:rPr>
                  <w:sz w:val="16"/>
                  <w:szCs w:val="16"/>
                </w:rPr>
                <w:t>-1</w:t>
              </w:r>
            </w:ins>
          </w:p>
        </w:tc>
        <w:tc>
          <w:tcPr>
            <w:tcW w:w="1134" w:type="dxa"/>
          </w:tcPr>
          <w:p w14:paraId="23706024" w14:textId="77777777" w:rsidR="000861DC" w:rsidRPr="00DE56B2" w:rsidRDefault="00450585" w:rsidP="008A6580">
            <w:pPr>
              <w:rPr>
                <w:ins w:id="45" w:author="Heinze Thorsten" w:date="2019-05-30T13:15:00Z"/>
                <w:sz w:val="16"/>
                <w:szCs w:val="16"/>
              </w:rPr>
            </w:pPr>
            <w:ins w:id="46" w:author="Heinze Thorsten" w:date="2019-05-30T13:15:00Z">
              <w:r w:rsidRPr="00450585">
                <w:rPr>
                  <w:sz w:val="16"/>
                  <w:szCs w:val="16"/>
                </w:rPr>
                <w:t>1</w:t>
              </w:r>
            </w:ins>
          </w:p>
        </w:tc>
        <w:tc>
          <w:tcPr>
            <w:tcW w:w="709" w:type="dxa"/>
          </w:tcPr>
          <w:p w14:paraId="2925072B" w14:textId="77777777" w:rsidR="000861DC" w:rsidRPr="00DE56B2" w:rsidRDefault="00450585" w:rsidP="008A6580">
            <w:pPr>
              <w:rPr>
                <w:ins w:id="47" w:author="Heinze Thorsten" w:date="2019-05-30T13:15:00Z"/>
                <w:sz w:val="16"/>
                <w:szCs w:val="16"/>
              </w:rPr>
            </w:pPr>
            <w:ins w:id="48" w:author="Heinze Thorsten" w:date="2019-05-30T13:15:00Z">
              <w:r w:rsidRPr="00450585">
                <w:rPr>
                  <w:sz w:val="16"/>
                  <w:szCs w:val="16"/>
                </w:rPr>
                <w:t>R</w:t>
              </w:r>
            </w:ins>
          </w:p>
        </w:tc>
        <w:tc>
          <w:tcPr>
            <w:tcW w:w="3402" w:type="dxa"/>
          </w:tcPr>
          <w:p w14:paraId="0C90B80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ins w:id="49" w:author="Heinze Thorsten" w:date="2019-05-30T13:15:00Z"/>
                <w:color w:val="7030A0"/>
                <w:sz w:val="16"/>
                <w:szCs w:val="16"/>
              </w:rPr>
            </w:pPr>
            <w:proofErr w:type="spellStart"/>
            <w:ins w:id="50" w:author="Heinze Thorsten" w:date="2019-05-30T13:15:00Z">
              <w:r w:rsidRPr="002D60CB">
                <w:rPr>
                  <w:sz w:val="16"/>
                  <w:szCs w:val="16"/>
                </w:rPr>
                <w:t>OpenInterfaceModelAttribute</w:t>
              </w:r>
              <w:proofErr w:type="spellEnd"/>
            </w:ins>
          </w:p>
          <w:p w14:paraId="26F1330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ins w:id="51" w:author="Heinze Thorsten" w:date="2019-05-30T13:15:00Z"/>
                <w:sz w:val="16"/>
                <w:szCs w:val="16"/>
              </w:rPr>
            </w:pPr>
            <w:ins w:id="52" w:author="Heinze Thorsten" w:date="2019-05-30T13:15:00Z">
              <w:r w:rsidRPr="007A4AF1">
                <w:t>•</w:t>
              </w:r>
              <w:r w:rsidRPr="007A4AF1">
                <w:tab/>
              </w:r>
              <w:r w:rsidRPr="007A4AF1">
                <w:rPr>
                  <w:sz w:val="16"/>
                  <w:szCs w:val="16"/>
                </w:rPr>
                <w:t>AVC: NO</w:t>
              </w:r>
            </w:ins>
          </w:p>
          <w:p w14:paraId="0E401DE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ins w:id="53" w:author="Heinze Thorsten" w:date="2019-05-30T13:15:00Z"/>
                <w:sz w:val="16"/>
                <w:szCs w:val="16"/>
              </w:rPr>
            </w:pPr>
            <w:ins w:id="54" w:author="Heinze Thorsten" w:date="2019-05-30T13:15:00Z">
              <w:r w:rsidRPr="007A4AF1">
                <w:rPr>
                  <w:sz w:val="16"/>
                  <w:szCs w:val="16"/>
                </w:rPr>
                <w:t>•</w:t>
              </w:r>
              <w:r w:rsidRPr="007A4AF1">
                <w:rPr>
                  <w:sz w:val="16"/>
                  <w:szCs w:val="16"/>
                </w:rPr>
                <w:tab/>
              </w:r>
              <w:proofErr w:type="spellStart"/>
              <w:r w:rsidRPr="007A4AF1">
                <w:rPr>
                  <w:sz w:val="16"/>
                  <w:szCs w:val="16"/>
                </w:rPr>
                <w:t>bitLength</w:t>
              </w:r>
              <w:proofErr w:type="spellEnd"/>
              <w:r w:rsidRPr="007A4AF1">
                <w:rPr>
                  <w:sz w:val="16"/>
                  <w:szCs w:val="16"/>
                </w:rPr>
                <w:t>: LENGTH_32_BIT</w:t>
              </w:r>
            </w:ins>
          </w:p>
          <w:p w14:paraId="4CC86995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ins w:id="55" w:author="Heinze Thorsten" w:date="2019-05-30T13:15:00Z"/>
                <w:color w:val="7030A0"/>
                <w:sz w:val="16"/>
                <w:szCs w:val="16"/>
              </w:rPr>
            </w:pPr>
            <w:proofErr w:type="spellStart"/>
            <w:ins w:id="56" w:author="Heinze Thorsten" w:date="2019-05-30T13:15:00Z">
              <w:r w:rsidRPr="002D60CB">
                <w:rPr>
                  <w:sz w:val="16"/>
                  <w:szCs w:val="16"/>
                </w:rPr>
                <w:t>OpenModelAttribute</w:t>
              </w:r>
              <w:proofErr w:type="spellEnd"/>
            </w:ins>
          </w:p>
          <w:p w14:paraId="3F874F3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ins w:id="57" w:author="Heinze Thorsten" w:date="2019-05-30T13:15:00Z"/>
                <w:sz w:val="16"/>
                <w:szCs w:val="16"/>
              </w:rPr>
            </w:pPr>
            <w:ins w:id="58" w:author="Heinze Thorsten" w:date="2019-05-30T13:15:00Z">
              <w:r w:rsidRPr="00450585">
                <w:rPr>
                  <w:color w:val="7030A0"/>
                  <w:sz w:val="16"/>
                  <w:szCs w:val="16"/>
                </w:rPr>
                <w:t>•</w:t>
              </w:r>
              <w:r w:rsidRPr="00450585">
                <w:rPr>
                  <w:color w:val="7030A0"/>
                  <w:sz w:val="16"/>
                  <w:szCs w:val="16"/>
                </w:rPr>
                <w:tab/>
              </w:r>
              <w:proofErr w:type="spellStart"/>
              <w:r w:rsidRPr="007A4AF1">
                <w:rPr>
                  <w:sz w:val="16"/>
                  <w:szCs w:val="16"/>
                </w:rPr>
                <w:t>partOfObjectKey</w:t>
              </w:r>
              <w:proofErr w:type="spellEnd"/>
              <w:r w:rsidRPr="007A4AF1">
                <w:rPr>
                  <w:sz w:val="16"/>
                  <w:szCs w:val="16"/>
                </w:rPr>
                <w:t>: 0</w:t>
              </w:r>
            </w:ins>
          </w:p>
          <w:p w14:paraId="44F70C3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ins w:id="59" w:author="Heinze Thorsten" w:date="2019-05-30T13:15:00Z"/>
                <w:sz w:val="16"/>
                <w:szCs w:val="16"/>
              </w:rPr>
            </w:pPr>
            <w:ins w:id="60" w:author="Heinze Thorsten" w:date="2019-05-30T13:15:00Z">
              <w:r w:rsidRPr="007A4AF1">
                <w:rPr>
                  <w:sz w:val="16"/>
                  <w:szCs w:val="16"/>
                </w:rPr>
                <w:t>•</w:t>
              </w:r>
              <w:r w:rsidRPr="007A4AF1">
                <w:rPr>
                  <w:sz w:val="16"/>
                  <w:szCs w:val="16"/>
                </w:rPr>
                <w:tab/>
              </w:r>
              <w:proofErr w:type="spellStart"/>
              <w:r w:rsidRPr="007A4AF1">
                <w:rPr>
                  <w:sz w:val="16"/>
                  <w:szCs w:val="16"/>
                </w:rPr>
                <w:t>isInvariant</w:t>
              </w:r>
              <w:proofErr w:type="spellEnd"/>
              <w:r w:rsidRPr="007A4AF1">
                <w:rPr>
                  <w:sz w:val="16"/>
                  <w:szCs w:val="16"/>
                </w:rPr>
                <w:t>: true</w:t>
              </w:r>
            </w:ins>
          </w:p>
          <w:p w14:paraId="549D1B0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ins w:id="61" w:author="Heinze Thorsten" w:date="2019-05-30T13:15:00Z"/>
                <w:sz w:val="16"/>
                <w:szCs w:val="16"/>
              </w:rPr>
            </w:pPr>
            <w:ins w:id="62" w:author="Heinze Thorsten" w:date="2019-05-30T13:15:00Z">
              <w:r w:rsidRPr="007A4AF1">
                <w:rPr>
                  <w:sz w:val="16"/>
                  <w:szCs w:val="16"/>
                </w:rPr>
                <w:t>•</w:t>
              </w:r>
              <w:r w:rsidRPr="007A4AF1">
                <w:rPr>
                  <w:sz w:val="16"/>
                  <w:szCs w:val="16"/>
                </w:rPr>
                <w:tab/>
              </w:r>
              <w:proofErr w:type="spellStart"/>
              <w:r w:rsidRPr="007A4AF1">
                <w:rPr>
                  <w:sz w:val="16"/>
                  <w:szCs w:val="16"/>
                </w:rPr>
                <w:t>valueRange</w:t>
              </w:r>
              <w:proofErr w:type="spellEnd"/>
              <w:r w:rsidRPr="007A4AF1">
                <w:rPr>
                  <w:sz w:val="16"/>
                  <w:szCs w:val="16"/>
                </w:rPr>
                <w:t>: no range constraint</w:t>
              </w:r>
            </w:ins>
          </w:p>
          <w:p w14:paraId="2A23F04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ins w:id="63" w:author="Heinze Thorsten" w:date="2019-05-30T13:15:00Z"/>
                <w:sz w:val="16"/>
                <w:szCs w:val="16"/>
              </w:rPr>
            </w:pPr>
            <w:ins w:id="64" w:author="Heinze Thorsten" w:date="2019-05-30T13:15:00Z">
              <w:r w:rsidRPr="007A4AF1">
                <w:rPr>
                  <w:sz w:val="16"/>
                  <w:szCs w:val="16"/>
                </w:rPr>
                <w:t>•</w:t>
              </w:r>
              <w:r w:rsidRPr="007A4AF1">
                <w:rPr>
                  <w:sz w:val="16"/>
                  <w:szCs w:val="16"/>
                </w:rPr>
                <w:tab/>
                <w:t>unit: Byte</w:t>
              </w:r>
            </w:ins>
          </w:p>
          <w:p w14:paraId="3FC6C2B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ins w:id="65" w:author="Heinze Thorsten" w:date="2019-05-30T13:15:00Z"/>
                <w:sz w:val="16"/>
                <w:szCs w:val="16"/>
              </w:rPr>
            </w:pPr>
            <w:ins w:id="66" w:author="Heinze Thorsten" w:date="2019-05-30T13:15:00Z">
              <w:r w:rsidRPr="007A4AF1">
                <w:rPr>
                  <w:sz w:val="16"/>
                  <w:szCs w:val="16"/>
                </w:rPr>
                <w:t>•</w:t>
              </w:r>
              <w:r w:rsidRPr="007A4AF1">
                <w:rPr>
                  <w:sz w:val="16"/>
                  <w:szCs w:val="16"/>
                </w:rPr>
                <w:tab/>
                <w:t>support: MANDATORY</w:t>
              </w:r>
            </w:ins>
          </w:p>
        </w:tc>
        <w:tc>
          <w:tcPr>
            <w:tcW w:w="4763" w:type="dxa"/>
          </w:tcPr>
          <w:p w14:paraId="4728D347" w14:textId="77777777" w:rsidR="00450585" w:rsidRPr="00450585" w:rsidRDefault="00450585" w:rsidP="008A6580">
            <w:pPr>
              <w:spacing w:before="0" w:after="0" w:line="240" w:lineRule="auto"/>
              <w:rPr>
                <w:ins w:id="67" w:author="Heinze Thorsten" w:date="2019-05-30T13:15:00Z"/>
                <w:color w:val="7030A0"/>
                <w:sz w:val="16"/>
                <w:szCs w:val="16"/>
              </w:rPr>
            </w:pPr>
            <w:ins w:id="68" w:author="Heinze Thorsten" w:date="2019-05-30T13:15:00Z">
              <w:r w:rsidRPr="007A4AF1">
                <w:rPr>
                  <w:sz w:val="16"/>
                  <w:szCs w:val="16"/>
                </w:rPr>
                <w:t xml:space="preserve">Maximum value that could be configured as </w:t>
              </w:r>
              <w:proofErr w:type="spellStart"/>
              <w:r w:rsidRPr="007A4AF1">
                <w:rPr>
                  <w:sz w:val="16"/>
                  <w:szCs w:val="16"/>
                </w:rPr>
                <w:t>thresholdHigh</w:t>
              </w:r>
              <w:proofErr w:type="spellEnd"/>
              <w:r w:rsidRPr="007A4AF1">
                <w:rPr>
                  <w:sz w:val="16"/>
                  <w:szCs w:val="16"/>
                </w:rPr>
                <w:t xml:space="preserve"> in Byte.</w:t>
              </w:r>
            </w:ins>
          </w:p>
        </w:tc>
      </w:tr>
      <w:tr w:rsidR="000861DC" w:rsidRPr="007A4AF1" w14:paraId="64B044C6" w14:textId="77777777" w:rsidTr="00C04276">
        <w:tc>
          <w:tcPr>
            <w:tcW w:w="2326" w:type="dxa"/>
          </w:tcPr>
          <w:p w14:paraId="5D94BD9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dropProbabilityAtThresholdLowIsAvail</w:t>
            </w:r>
            <w:proofErr w:type="spellEnd"/>
          </w:p>
        </w:tc>
        <w:tc>
          <w:tcPr>
            <w:tcW w:w="2126" w:type="dxa"/>
          </w:tcPr>
          <w:p w14:paraId="2E3A5081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0E2F280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421E584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12C575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D1F27A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F4202D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527400F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4756F91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6E9F125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678F80C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074C1EC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0E463D0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7A0AD08" w14:textId="51600DA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3" w:type="dxa"/>
          </w:tcPr>
          <w:p w14:paraId="2A1AE42C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It is possible to set a drop probability at the lower threshold.</w:t>
            </w:r>
          </w:p>
        </w:tc>
      </w:tr>
      <w:tr w:rsidR="000861DC" w:rsidRPr="007A4AF1" w14:paraId="3576BBE1" w14:textId="77777777" w:rsidTr="00C04276">
        <w:tc>
          <w:tcPr>
            <w:tcW w:w="2326" w:type="dxa"/>
          </w:tcPr>
          <w:p w14:paraId="594B432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gentleWredIsAvail</w:t>
            </w:r>
            <w:proofErr w:type="spellEnd"/>
          </w:p>
        </w:tc>
        <w:tc>
          <w:tcPr>
            <w:tcW w:w="2126" w:type="dxa"/>
          </w:tcPr>
          <w:p w14:paraId="375B5C13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46E80DE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4F696DC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AA5E4A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6941C7B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1B968FC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7A1724F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64F1860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20B0594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285E716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4A31707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65B5066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6CC2C66D" w14:textId="5FBF2730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3" w:type="dxa"/>
          </w:tcPr>
          <w:p w14:paraId="074321DC" w14:textId="0F8DAB8E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 xml:space="preserve">1 = The device allows activating a linear increase of drop probability between </w:t>
            </w:r>
            <w:proofErr w:type="spellStart"/>
            <w:r w:rsidRPr="007A4AF1">
              <w:rPr>
                <w:sz w:val="16"/>
                <w:szCs w:val="16"/>
              </w:rPr>
              <w:t>dropProbabilityAtThresholdHigh</w:t>
            </w:r>
            <w:proofErr w:type="spellEnd"/>
            <w:r w:rsidRPr="007A4AF1">
              <w:rPr>
                <w:sz w:val="16"/>
                <w:szCs w:val="16"/>
              </w:rPr>
              <w:t xml:space="preserve"> and 100% at </w:t>
            </w:r>
            <w:del w:id="69" w:author="Heinze Thorsten" w:date="2019-05-30T13:15:00Z">
              <w:r w:rsidRPr="007A4AF1">
                <w:rPr>
                  <w:sz w:val="16"/>
                  <w:szCs w:val="16"/>
                </w:rPr>
                <w:delText>queueDepth</w:delText>
              </w:r>
            </w:del>
            <w:proofErr w:type="spellStart"/>
            <w:ins w:id="70" w:author="Heinze Thorsten" w:date="2019-05-30T13:15:00Z">
              <w:r w:rsidRPr="007A4AF1">
                <w:rPr>
                  <w:sz w:val="16"/>
                  <w:szCs w:val="16"/>
                </w:rPr>
                <w:t>thresholdGentle</w:t>
              </w:r>
            </w:ins>
            <w:proofErr w:type="spellEnd"/>
            <w:r w:rsidRPr="007A4AF1">
              <w:rPr>
                <w:sz w:val="16"/>
                <w:szCs w:val="16"/>
              </w:rPr>
              <w:t xml:space="preserve"> (usually drop probability </w:t>
            </w:r>
            <w:del w:id="71" w:author="Heinze Thorsten" w:date="2019-05-30T13:15:00Z">
              <w:r w:rsidRPr="007A4AF1">
                <w:rPr>
                  <w:sz w:val="16"/>
                  <w:szCs w:val="16"/>
                </w:rPr>
                <w:delText>above</w:delText>
              </w:r>
            </w:del>
            <w:ins w:id="72" w:author="Heinze Thorsten" w:date="2019-05-30T13:15:00Z">
              <w:r w:rsidRPr="007A4AF1">
                <w:rPr>
                  <w:sz w:val="16"/>
                  <w:szCs w:val="16"/>
                </w:rPr>
                <w:t>jumps to 100% at</w:t>
              </w:r>
            </w:ins>
            <w:r w:rsidRPr="007A4AF1">
              <w:rPr>
                <w:sz w:val="16"/>
                <w:szCs w:val="16"/>
              </w:rPr>
              <w:t xml:space="preserve"> </w:t>
            </w:r>
            <w:proofErr w:type="spellStart"/>
            <w:r w:rsidRPr="007A4AF1">
              <w:rPr>
                <w:sz w:val="16"/>
                <w:szCs w:val="16"/>
              </w:rPr>
              <w:t>thresholdHigh</w:t>
            </w:r>
            <w:proofErr w:type="spellEnd"/>
            <w:del w:id="73" w:author="Heinze Thorsten" w:date="2019-05-30T13:15:00Z">
              <w:r w:rsidRPr="007A4AF1">
                <w:rPr>
                  <w:sz w:val="16"/>
                  <w:szCs w:val="16"/>
                </w:rPr>
                <w:delText xml:space="preserve"> is 100%).</w:delText>
              </w:r>
            </w:del>
            <w:ins w:id="74" w:author="Heinze Thorsten" w:date="2019-05-30T13:15:00Z">
              <w:r w:rsidRPr="007A4AF1">
                <w:rPr>
                  <w:sz w:val="16"/>
                  <w:szCs w:val="16"/>
                </w:rPr>
                <w:t>).</w:t>
              </w:r>
            </w:ins>
          </w:p>
        </w:tc>
      </w:tr>
      <w:tr w:rsidR="000861DC" w:rsidRPr="007A4AF1" w14:paraId="381C52FA" w14:textId="77777777" w:rsidTr="00C04276">
        <w:tc>
          <w:tcPr>
            <w:tcW w:w="2326" w:type="dxa"/>
          </w:tcPr>
          <w:p w14:paraId="2712811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sensitivitySettingIsAvail</w:t>
            </w:r>
            <w:proofErr w:type="spellEnd"/>
          </w:p>
        </w:tc>
        <w:tc>
          <w:tcPr>
            <w:tcW w:w="2126" w:type="dxa"/>
          </w:tcPr>
          <w:p w14:paraId="0BEF9E89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02A1AA5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0F0F8FE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310B71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34D995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301901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E011C7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5BACF85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15BFDA8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7C302ED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5F828D6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2E76ABF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19AFE186" w14:textId="3E6B2A3C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3" w:type="dxa"/>
          </w:tcPr>
          <w:p w14:paraId="0B6B8D67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It is possible to set the sensitivity for the burst size.</w:t>
            </w:r>
          </w:p>
        </w:tc>
      </w:tr>
      <w:tr w:rsidR="000861DC" w:rsidRPr="007A4AF1" w14:paraId="47E6F47F" w14:textId="77777777" w:rsidTr="00C04276">
        <w:tc>
          <w:tcPr>
            <w:tcW w:w="2326" w:type="dxa"/>
          </w:tcPr>
          <w:p w14:paraId="31A82141" w14:textId="309862DC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coloringIsAvail</w:t>
            </w:r>
            <w:proofErr w:type="spellEnd"/>
          </w:p>
        </w:tc>
        <w:tc>
          <w:tcPr>
            <w:tcW w:w="2126" w:type="dxa"/>
          </w:tcPr>
          <w:p w14:paraId="1A108BB0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07CBA6F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2AD05AB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6361A2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495BF3B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FD6005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7FD7F58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1AF21EEC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5598FB1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68E61D9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5F09069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784E8A3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8189AF8" w14:textId="0DCB49E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3" w:type="dxa"/>
          </w:tcPr>
          <w:p w14:paraId="62FE1134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1 = The device allows marking exceeding packets yellow instead of immediately discarding them.</w:t>
            </w:r>
          </w:p>
        </w:tc>
      </w:tr>
    </w:tbl>
    <w:p w14:paraId="023E889A" w14:textId="77777777" w:rsidR="004231FC" w:rsidRPr="00FA3F1C" w:rsidRDefault="004231FC" w:rsidP="00325F35">
      <w:pPr>
        <w:pStyle w:val="berschrift2"/>
      </w:pPr>
      <w:bookmarkStart w:id="75" w:name="_Toc10114420"/>
      <w:bookmarkStart w:id="76" w:name="_Toc8325031"/>
      <w:proofErr w:type="spellStart"/>
      <w:r w:rsidRPr="00FA3F1C">
        <w:t>WredProfileConfiguration</w:t>
      </w:r>
      <w:bookmarkEnd w:id="75"/>
      <w:bookmarkEnd w:id="76"/>
      <w:proofErr w:type="spellEnd"/>
    </w:p>
    <w:p w14:paraId="340B34F8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2CFBCA57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528E3795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34F73003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09F9B79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NO</w:t>
      </w:r>
    </w:p>
    <w:p w14:paraId="4C05B151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11703B82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19A79DDB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4E5F93CE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WredProfileConfiguration</w:t>
      </w:r>
      <w:proofErr w:type="spellEnd"/>
    </w:p>
    <w:p w14:paraId="43B616FC" w14:textId="7D89BDD2" w:rsidR="00EF73BD" w:rsidRDefault="00EF73BD" w:rsidP="008A6580">
      <w:pPr>
        <w:pStyle w:val="Beschriftung"/>
      </w:pPr>
      <w:r w:rsidRPr="00484CAE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WredProfileConfiguration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58DC3999" w14:textId="77777777" w:rsidTr="005E729E">
        <w:tc>
          <w:tcPr>
            <w:tcW w:w="2320" w:type="dxa"/>
          </w:tcPr>
          <w:p w14:paraId="3B9C908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00612965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A7DAA7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32012F23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27A1167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FFA856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5BADDBDB" w14:textId="77777777" w:rsidTr="005E729E">
        <w:tc>
          <w:tcPr>
            <w:tcW w:w="2326" w:type="dxa"/>
          </w:tcPr>
          <w:p w14:paraId="139A8E7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profileName</w:t>
            </w:r>
            <w:proofErr w:type="spellEnd"/>
          </w:p>
        </w:tc>
        <w:tc>
          <w:tcPr>
            <w:tcW w:w="2126" w:type="dxa"/>
          </w:tcPr>
          <w:p w14:paraId="2B58CDBE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String</w:t>
            </w:r>
          </w:p>
          <w:p w14:paraId="08D9A95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Name of profile not yet defined.</w:t>
            </w:r>
          </w:p>
        </w:tc>
        <w:tc>
          <w:tcPr>
            <w:tcW w:w="1134" w:type="dxa"/>
          </w:tcPr>
          <w:p w14:paraId="21418A9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14:paraId="6A6E16C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C6D717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DA5D40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DC380B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602E799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71FCB3F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1</w:t>
            </w:r>
          </w:p>
          <w:p w14:paraId="0691A19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1BF1E09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2941276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439105D0" w14:textId="7608389B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2D98D847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Identifier of the profile. Could be a name, could be a number. Free text field to be filled by the operator.</w:t>
            </w:r>
          </w:p>
        </w:tc>
      </w:tr>
      <w:tr w:rsidR="000861DC" w:rsidRPr="007A4AF1" w14:paraId="7AB75D3A" w14:textId="77777777" w:rsidTr="005E729E">
        <w:tc>
          <w:tcPr>
            <w:tcW w:w="2326" w:type="dxa"/>
          </w:tcPr>
          <w:p w14:paraId="37D84603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thresholdLow</w:t>
            </w:r>
            <w:proofErr w:type="spellEnd"/>
          </w:p>
        </w:tc>
        <w:tc>
          <w:tcPr>
            <w:tcW w:w="2126" w:type="dxa"/>
          </w:tcPr>
          <w:p w14:paraId="7F02B8AD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2673D20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444C9F0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A7D6C2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48AB6FE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3F1F42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243024D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ins w:id="77" w:author="Heinze Thorsten" w:date="2019-05-30T13:15:00Z"/>
                <w:sz w:val="16"/>
                <w:szCs w:val="16"/>
              </w:rPr>
            </w:pPr>
            <w:ins w:id="78" w:author="Heinze Thorsten" w:date="2019-05-30T13:15:00Z">
              <w:r w:rsidRPr="007A4AF1">
                <w:rPr>
                  <w:sz w:val="16"/>
                  <w:szCs w:val="16"/>
                </w:rPr>
                <w:t>•</w:t>
              </w:r>
              <w:r w:rsidRPr="007A4AF1">
                <w:rPr>
                  <w:sz w:val="16"/>
                  <w:szCs w:val="16"/>
                </w:rPr>
                <w:tab/>
              </w:r>
              <w:proofErr w:type="spellStart"/>
              <w:r w:rsidRPr="007A4AF1">
                <w:rPr>
                  <w:sz w:val="16"/>
                  <w:szCs w:val="16"/>
                </w:rPr>
                <w:t>bitLength</w:t>
              </w:r>
              <w:proofErr w:type="spellEnd"/>
              <w:r w:rsidRPr="007A4AF1">
                <w:rPr>
                  <w:sz w:val="16"/>
                  <w:szCs w:val="16"/>
                </w:rPr>
                <w:t>: LENGTH_32_BIT</w:t>
              </w:r>
            </w:ins>
          </w:p>
          <w:p w14:paraId="6602B14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1059160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44AF5E8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16C9C27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55367199" w14:textId="0A9318B9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unit: </w:t>
            </w:r>
            <w:del w:id="79" w:author="Heinze Thorsten" w:date="2019-05-30T13:15:00Z">
              <w:r w:rsidRPr="007A4AF1">
                <w:rPr>
                  <w:sz w:val="16"/>
                  <w:szCs w:val="16"/>
                </w:rPr>
                <w:delText>%</w:delText>
              </w:r>
            </w:del>
            <w:ins w:id="80" w:author="Heinze Thorsten" w:date="2019-05-30T13:15:00Z">
              <w:r w:rsidRPr="007A4AF1">
                <w:rPr>
                  <w:sz w:val="16"/>
                  <w:szCs w:val="16"/>
                </w:rPr>
                <w:t>Byte</w:t>
              </w:r>
            </w:ins>
          </w:p>
          <w:p w14:paraId="4828182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del w:id="81" w:author="Heinze Thorsten" w:date="2019-05-30T13:15:00Z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24B0EC07" w14:textId="6513592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del w:id="82" w:author="Heinze Thorsten" w:date="2019-05-30T13:15:00Z">
              <w:r w:rsidRPr="007A4AF1">
                <w:rPr>
                  <w:sz w:val="16"/>
                  <w:szCs w:val="16"/>
                </w:rPr>
                <w:delText>•</w:delText>
              </w:r>
              <w:r w:rsidRPr="007A4AF1">
                <w:rPr>
                  <w:sz w:val="16"/>
                  <w:szCs w:val="16"/>
                </w:rPr>
                <w:tab/>
                <w:delText>bitLength: LENGTH_8_BIT</w:delText>
              </w:r>
            </w:del>
          </w:p>
        </w:tc>
        <w:tc>
          <w:tcPr>
            <w:tcW w:w="4761" w:type="dxa"/>
          </w:tcPr>
          <w:p w14:paraId="325B7C2B" w14:textId="32502C06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 xml:space="preserve">Defines the lower threshold </w:t>
            </w:r>
            <w:del w:id="83" w:author="Heinze Thorsten" w:date="2019-05-30T13:15:00Z">
              <w:r w:rsidRPr="007A4AF1">
                <w:rPr>
                  <w:sz w:val="16"/>
                  <w:szCs w:val="16"/>
                </w:rPr>
                <w:delText>as a percentage of the queue size</w:delText>
              </w:r>
            </w:del>
            <w:ins w:id="84" w:author="Heinze Thorsten" w:date="2019-05-30T13:15:00Z">
              <w:r w:rsidRPr="007A4AF1">
                <w:rPr>
                  <w:sz w:val="16"/>
                  <w:szCs w:val="16"/>
                </w:rPr>
                <w:t>in Byte</w:t>
              </w:r>
            </w:ins>
            <w:r w:rsidRPr="007A4AF1">
              <w:rPr>
                <w:sz w:val="16"/>
                <w:szCs w:val="16"/>
              </w:rPr>
              <w:t xml:space="preserve">. When average queue content is exceeding this value, packets start getting dropped. Probability of dropping is linear increasing until it reaches the value configured in </w:t>
            </w:r>
            <w:proofErr w:type="spellStart"/>
            <w:r w:rsidRPr="007A4AF1">
              <w:rPr>
                <w:sz w:val="16"/>
                <w:szCs w:val="16"/>
              </w:rPr>
              <w:t>dropProbabilityAtThresholdHigh</w:t>
            </w:r>
            <w:proofErr w:type="spellEnd"/>
            <w:r w:rsidRPr="007A4AF1">
              <w:rPr>
                <w:sz w:val="16"/>
                <w:szCs w:val="16"/>
              </w:rPr>
              <w:t xml:space="preserve"> when average queue content reaches </w:t>
            </w:r>
            <w:proofErr w:type="spellStart"/>
            <w:r w:rsidRPr="007A4AF1">
              <w:rPr>
                <w:sz w:val="16"/>
                <w:szCs w:val="16"/>
              </w:rPr>
              <w:t>thresholdHigh</w:t>
            </w:r>
            <w:proofErr w:type="spellEnd"/>
            <w:r w:rsidRPr="007A4AF1">
              <w:rPr>
                <w:sz w:val="16"/>
                <w:szCs w:val="16"/>
              </w:rPr>
              <w:t>.</w:t>
            </w:r>
          </w:p>
        </w:tc>
      </w:tr>
      <w:tr w:rsidR="000861DC" w:rsidRPr="007A4AF1" w14:paraId="45D6E279" w14:textId="77777777" w:rsidTr="005E729E">
        <w:tc>
          <w:tcPr>
            <w:tcW w:w="2326" w:type="dxa"/>
          </w:tcPr>
          <w:p w14:paraId="6780719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dropProbabilityAtThresholdLow</w:t>
            </w:r>
            <w:proofErr w:type="spellEnd"/>
          </w:p>
        </w:tc>
        <w:tc>
          <w:tcPr>
            <w:tcW w:w="2126" w:type="dxa"/>
          </w:tcPr>
          <w:p w14:paraId="4592302E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144F206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3A9A615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4F95053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22F7160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C150A11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4E30343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LENGTH_8_BIT</w:t>
            </w:r>
          </w:p>
          <w:p w14:paraId="2A5046E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64BCB76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36D3C53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754121DF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5EBD5AE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%</w:t>
            </w:r>
          </w:p>
          <w:p w14:paraId="21542EC0" w14:textId="52DB4DE1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5923A64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</w:t>
            </w:r>
            <w:proofErr w:type="spellStart"/>
            <w:r w:rsidRPr="007A4AF1">
              <w:rPr>
                <w:sz w:val="16"/>
                <w:szCs w:val="16"/>
              </w:rPr>
              <w:t>dropProbabilityAtLowThresholdIsAvail</w:t>
            </w:r>
            <w:proofErr w:type="spellEnd"/>
            <w:r w:rsidRPr="007A4AF1">
              <w:rPr>
                <w:sz w:val="16"/>
                <w:szCs w:val="16"/>
              </w:rPr>
              <w:t>==1). Defines the probability (as a percentage) of an incoming packet getting dropped when the content of the queue reaches the low threshold.</w:t>
            </w:r>
          </w:p>
        </w:tc>
      </w:tr>
      <w:tr w:rsidR="000861DC" w:rsidRPr="007A4AF1" w14:paraId="08AAE3A4" w14:textId="77777777" w:rsidTr="005E729E">
        <w:tc>
          <w:tcPr>
            <w:tcW w:w="2326" w:type="dxa"/>
          </w:tcPr>
          <w:p w14:paraId="5FBB151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thresholdHigh</w:t>
            </w:r>
            <w:proofErr w:type="spellEnd"/>
          </w:p>
        </w:tc>
        <w:tc>
          <w:tcPr>
            <w:tcW w:w="2126" w:type="dxa"/>
          </w:tcPr>
          <w:p w14:paraId="272625F2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7D8A8D0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475136C2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1AE9C0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72A37893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45591A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61C2271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ins w:id="85" w:author="Heinze Thorsten" w:date="2019-05-30T13:15:00Z"/>
                <w:sz w:val="16"/>
                <w:szCs w:val="16"/>
              </w:rPr>
            </w:pPr>
            <w:ins w:id="86" w:author="Heinze Thorsten" w:date="2019-05-30T13:15:00Z">
              <w:r w:rsidRPr="007A4AF1">
                <w:rPr>
                  <w:sz w:val="16"/>
                  <w:szCs w:val="16"/>
                </w:rPr>
                <w:t>•</w:t>
              </w:r>
              <w:r w:rsidRPr="007A4AF1">
                <w:rPr>
                  <w:sz w:val="16"/>
                  <w:szCs w:val="16"/>
                </w:rPr>
                <w:tab/>
              </w:r>
              <w:proofErr w:type="spellStart"/>
              <w:r w:rsidRPr="007A4AF1">
                <w:rPr>
                  <w:sz w:val="16"/>
                  <w:szCs w:val="16"/>
                </w:rPr>
                <w:t>bitLength</w:t>
              </w:r>
              <w:proofErr w:type="spellEnd"/>
              <w:r w:rsidRPr="007A4AF1">
                <w:rPr>
                  <w:sz w:val="16"/>
                  <w:szCs w:val="16"/>
                </w:rPr>
                <w:t>: LENGTH_32_BIT</w:t>
              </w:r>
            </w:ins>
          </w:p>
          <w:p w14:paraId="70633CC7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2A1F95C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18C2CEE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0487A62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62FD9E73" w14:textId="314EC561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 xml:space="preserve">unit: </w:t>
            </w:r>
            <w:del w:id="87" w:author="Heinze Thorsten" w:date="2019-05-30T13:15:00Z">
              <w:r w:rsidRPr="007A4AF1">
                <w:rPr>
                  <w:sz w:val="16"/>
                  <w:szCs w:val="16"/>
                </w:rPr>
                <w:delText>%</w:delText>
              </w:r>
            </w:del>
            <w:ins w:id="88" w:author="Heinze Thorsten" w:date="2019-05-30T13:15:00Z">
              <w:r w:rsidRPr="007A4AF1">
                <w:rPr>
                  <w:sz w:val="16"/>
                  <w:szCs w:val="16"/>
                </w:rPr>
                <w:t>Byte</w:t>
              </w:r>
            </w:ins>
          </w:p>
          <w:p w14:paraId="35F6F78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del w:id="89" w:author="Heinze Thorsten" w:date="2019-05-30T13:15:00Z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  <w:p w14:paraId="36B486C8" w14:textId="06E20952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del w:id="90" w:author="Heinze Thorsten" w:date="2019-05-30T13:15:00Z">
              <w:r w:rsidRPr="007A4AF1">
                <w:rPr>
                  <w:sz w:val="16"/>
                  <w:szCs w:val="16"/>
                </w:rPr>
                <w:delText>•</w:delText>
              </w:r>
              <w:r w:rsidRPr="007A4AF1">
                <w:rPr>
                  <w:sz w:val="16"/>
                  <w:szCs w:val="16"/>
                </w:rPr>
                <w:tab/>
                <w:delText>bitLength: LENGTH_8_BIT</w:delText>
              </w:r>
            </w:del>
          </w:p>
        </w:tc>
        <w:tc>
          <w:tcPr>
            <w:tcW w:w="4761" w:type="dxa"/>
          </w:tcPr>
          <w:p w14:paraId="46A37ACD" w14:textId="288C5200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 xml:space="preserve">Defines the upper threshold </w:t>
            </w:r>
            <w:del w:id="91" w:author="Heinze Thorsten" w:date="2019-05-30T13:15:00Z">
              <w:r w:rsidRPr="007A4AF1">
                <w:rPr>
                  <w:sz w:val="16"/>
                  <w:szCs w:val="16"/>
                </w:rPr>
                <w:delText>as a percentage of the queue size</w:delText>
              </w:r>
            </w:del>
            <w:ins w:id="92" w:author="Heinze Thorsten" w:date="2019-05-30T13:15:00Z">
              <w:r w:rsidRPr="007A4AF1">
                <w:rPr>
                  <w:sz w:val="16"/>
                  <w:szCs w:val="16"/>
                </w:rPr>
                <w:t>in Byte</w:t>
              </w:r>
            </w:ins>
            <w:r w:rsidRPr="007A4AF1">
              <w:rPr>
                <w:sz w:val="16"/>
                <w:szCs w:val="16"/>
              </w:rPr>
              <w:t xml:space="preserve">.  When average queue content is reaching this value, incoming packets are dropped with the probability configured in </w:t>
            </w:r>
            <w:proofErr w:type="spellStart"/>
            <w:r w:rsidRPr="007A4AF1">
              <w:rPr>
                <w:sz w:val="16"/>
                <w:szCs w:val="16"/>
              </w:rPr>
              <w:t>dropProbabilityAtThresholdHigh</w:t>
            </w:r>
            <w:proofErr w:type="spellEnd"/>
            <w:r w:rsidRPr="007A4AF1">
              <w:rPr>
                <w:sz w:val="16"/>
                <w:szCs w:val="16"/>
              </w:rPr>
              <w:t>. When average queue content is exceeding this value, all incoming packets get dropped.</w:t>
            </w:r>
          </w:p>
        </w:tc>
      </w:tr>
      <w:tr w:rsidR="000861DC" w:rsidRPr="007A4AF1" w14:paraId="7266FD8B" w14:textId="77777777" w:rsidTr="005E729E">
        <w:tc>
          <w:tcPr>
            <w:tcW w:w="2326" w:type="dxa"/>
          </w:tcPr>
          <w:p w14:paraId="1EEBC3E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dropProbabilityAtThresholdHigh</w:t>
            </w:r>
            <w:proofErr w:type="spellEnd"/>
          </w:p>
        </w:tc>
        <w:tc>
          <w:tcPr>
            <w:tcW w:w="2126" w:type="dxa"/>
          </w:tcPr>
          <w:p w14:paraId="55C726AB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54235F5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6C0D51B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603B8E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67D992B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0DF6389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34FA307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LENGTH_8_BIT</w:t>
            </w:r>
          </w:p>
          <w:p w14:paraId="7D216FA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06C595F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6516EA0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3B1D5C2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7064E17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%</w:t>
            </w:r>
          </w:p>
          <w:p w14:paraId="692A6CE4" w14:textId="3DF0CD13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1BA05EF1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Defines the probability (as a percentage) of an incoming packet getting dropped when the content of the queue reaches the upper threshold.</w:t>
            </w:r>
          </w:p>
        </w:tc>
      </w:tr>
      <w:tr w:rsidR="000861DC" w:rsidRPr="007A4AF1" w14:paraId="1D6DBA4F" w14:textId="77777777" w:rsidTr="005E729E">
        <w:tc>
          <w:tcPr>
            <w:tcW w:w="2326" w:type="dxa"/>
          </w:tcPr>
          <w:p w14:paraId="7419ADF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gentleWredIsOn</w:t>
            </w:r>
            <w:proofErr w:type="spellEnd"/>
          </w:p>
        </w:tc>
        <w:tc>
          <w:tcPr>
            <w:tcW w:w="2126" w:type="dxa"/>
          </w:tcPr>
          <w:p w14:paraId="1833A8EF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10E4A85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false</w:t>
            </w:r>
          </w:p>
        </w:tc>
        <w:tc>
          <w:tcPr>
            <w:tcW w:w="1134" w:type="dxa"/>
          </w:tcPr>
          <w:p w14:paraId="2F1A474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14:paraId="1E2D417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49344CF0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7678789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06B6234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14750589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686213F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lastRenderedPageBreak/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15A4B13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6A304813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5949F5B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05644E24" w14:textId="519FCFC3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4167AB0" w14:textId="6FAFC1B9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lastRenderedPageBreak/>
              <w:t>Only relevant if (</w:t>
            </w:r>
            <w:proofErr w:type="spellStart"/>
            <w:r w:rsidRPr="007A4AF1">
              <w:rPr>
                <w:sz w:val="16"/>
                <w:szCs w:val="16"/>
              </w:rPr>
              <w:t>gentleWredIsAvail</w:t>
            </w:r>
            <w:proofErr w:type="spellEnd"/>
            <w:r w:rsidRPr="007A4AF1">
              <w:rPr>
                <w:sz w:val="16"/>
                <w:szCs w:val="16"/>
              </w:rPr>
              <w:t xml:space="preserve">==1). 1 = The drop probability is linear increasing between </w:t>
            </w:r>
            <w:proofErr w:type="spellStart"/>
            <w:r w:rsidRPr="007A4AF1">
              <w:rPr>
                <w:sz w:val="16"/>
                <w:szCs w:val="16"/>
              </w:rPr>
              <w:t>dropProbabilityAtThresholdHigh</w:t>
            </w:r>
            <w:proofErr w:type="spellEnd"/>
            <w:r w:rsidRPr="007A4AF1">
              <w:rPr>
                <w:sz w:val="16"/>
                <w:szCs w:val="16"/>
              </w:rPr>
              <w:t xml:space="preserve"> and 100% at </w:t>
            </w:r>
            <w:del w:id="93" w:author="Heinze Thorsten" w:date="2019-05-30T13:15:00Z">
              <w:r w:rsidRPr="007A4AF1">
                <w:rPr>
                  <w:sz w:val="16"/>
                  <w:szCs w:val="16"/>
                </w:rPr>
                <w:delText>queueDepth</w:delText>
              </w:r>
            </w:del>
            <w:proofErr w:type="spellStart"/>
            <w:ins w:id="94" w:author="Heinze Thorsten" w:date="2019-05-30T13:15:00Z">
              <w:r w:rsidRPr="007A4AF1">
                <w:rPr>
                  <w:sz w:val="16"/>
                  <w:szCs w:val="16"/>
                </w:rPr>
                <w:t>thresholdGentle</w:t>
              </w:r>
            </w:ins>
            <w:proofErr w:type="spellEnd"/>
            <w:r w:rsidRPr="007A4AF1">
              <w:rPr>
                <w:sz w:val="16"/>
                <w:szCs w:val="16"/>
              </w:rPr>
              <w:t xml:space="preserve"> (otherwise </w:t>
            </w:r>
            <w:ins w:id="95" w:author="Heinze Thorsten" w:date="2019-05-30T13:15:00Z">
              <w:r w:rsidRPr="007A4AF1">
                <w:rPr>
                  <w:sz w:val="16"/>
                  <w:szCs w:val="16"/>
                </w:rPr>
                <w:t xml:space="preserve">drop </w:t>
              </w:r>
            </w:ins>
            <w:r w:rsidRPr="007A4AF1">
              <w:rPr>
                <w:sz w:val="16"/>
                <w:szCs w:val="16"/>
              </w:rPr>
              <w:t xml:space="preserve">probability </w:t>
            </w:r>
            <w:del w:id="96" w:author="Heinze Thorsten" w:date="2019-05-30T13:15:00Z">
              <w:r w:rsidRPr="007A4AF1">
                <w:rPr>
                  <w:sz w:val="16"/>
                  <w:szCs w:val="16"/>
                </w:rPr>
                <w:delText>above</w:delText>
              </w:r>
            </w:del>
            <w:ins w:id="97" w:author="Heinze Thorsten" w:date="2019-05-30T13:15:00Z">
              <w:r w:rsidRPr="007A4AF1">
                <w:rPr>
                  <w:sz w:val="16"/>
                  <w:szCs w:val="16"/>
                </w:rPr>
                <w:t>jumps to 100% at</w:t>
              </w:r>
            </w:ins>
            <w:r w:rsidRPr="007A4AF1">
              <w:rPr>
                <w:sz w:val="16"/>
                <w:szCs w:val="16"/>
              </w:rPr>
              <w:t xml:space="preserve"> </w:t>
            </w:r>
            <w:proofErr w:type="spellStart"/>
            <w:r w:rsidRPr="007A4AF1">
              <w:rPr>
                <w:sz w:val="16"/>
                <w:szCs w:val="16"/>
              </w:rPr>
              <w:t>thresholdHigh</w:t>
            </w:r>
            <w:proofErr w:type="spellEnd"/>
            <w:del w:id="98" w:author="Heinze Thorsten" w:date="2019-05-30T13:15:00Z">
              <w:r w:rsidRPr="007A4AF1">
                <w:rPr>
                  <w:sz w:val="16"/>
                  <w:szCs w:val="16"/>
                </w:rPr>
                <w:delText xml:space="preserve"> would be 100%).</w:delText>
              </w:r>
            </w:del>
            <w:ins w:id="99" w:author="Heinze Thorsten" w:date="2019-05-30T13:15:00Z">
              <w:r w:rsidRPr="007A4AF1">
                <w:rPr>
                  <w:sz w:val="16"/>
                  <w:szCs w:val="16"/>
                </w:rPr>
                <w:t>).</w:t>
              </w:r>
            </w:ins>
          </w:p>
        </w:tc>
      </w:tr>
      <w:tr w:rsidR="000861DC" w:rsidRPr="007A4AF1" w14:paraId="495C9A0E" w14:textId="77777777" w:rsidTr="005E729E">
        <w:trPr>
          <w:ins w:id="100" w:author="Heinze Thorsten" w:date="2019-05-30T13:15:00Z"/>
        </w:trPr>
        <w:tc>
          <w:tcPr>
            <w:tcW w:w="2326" w:type="dxa"/>
          </w:tcPr>
          <w:p w14:paraId="159132A8" w14:textId="77777777" w:rsidR="000861DC" w:rsidRPr="00DE56B2" w:rsidRDefault="00450585" w:rsidP="008A6580">
            <w:pPr>
              <w:rPr>
                <w:ins w:id="101" w:author="Heinze Thorsten" w:date="2019-05-30T13:15:00Z"/>
                <w:sz w:val="16"/>
                <w:szCs w:val="16"/>
              </w:rPr>
            </w:pPr>
            <w:proofErr w:type="spellStart"/>
            <w:ins w:id="102" w:author="Heinze Thorsten" w:date="2019-05-30T13:15:00Z">
              <w:r w:rsidRPr="00450585">
                <w:rPr>
                  <w:sz w:val="16"/>
                  <w:szCs w:val="16"/>
                </w:rPr>
                <w:t>thresholdGentle</w:t>
              </w:r>
              <w:proofErr w:type="spellEnd"/>
            </w:ins>
          </w:p>
        </w:tc>
        <w:tc>
          <w:tcPr>
            <w:tcW w:w="2126" w:type="dxa"/>
          </w:tcPr>
          <w:p w14:paraId="7E511538" w14:textId="77777777" w:rsidR="00450585" w:rsidRPr="00450585" w:rsidRDefault="00450585" w:rsidP="008A6580">
            <w:pPr>
              <w:rPr>
                <w:ins w:id="103" w:author="Heinze Thorsten" w:date="2019-05-30T13:15:00Z"/>
                <w:sz w:val="16"/>
                <w:szCs w:val="16"/>
              </w:rPr>
            </w:pPr>
            <w:ins w:id="104" w:author="Heinze Thorsten" w:date="2019-05-30T13:15:00Z">
              <w:r w:rsidRPr="00450585">
                <w:rPr>
                  <w:sz w:val="16"/>
                  <w:szCs w:val="16"/>
                </w:rPr>
                <w:t>Integer</w:t>
              </w:r>
            </w:ins>
          </w:p>
          <w:p w14:paraId="07A7FC69" w14:textId="77777777" w:rsidR="000861DC" w:rsidRPr="00DE56B2" w:rsidRDefault="00450585" w:rsidP="008A6580">
            <w:pPr>
              <w:rPr>
                <w:ins w:id="105" w:author="Heinze Thorsten" w:date="2019-05-30T13:15:00Z"/>
                <w:sz w:val="16"/>
                <w:szCs w:val="16"/>
              </w:rPr>
            </w:pPr>
            <w:ins w:id="106" w:author="Heinze Thorsten" w:date="2019-05-30T13:15:00Z">
              <w:r w:rsidRPr="00450585">
                <w:rPr>
                  <w:sz w:val="16"/>
                  <w:szCs w:val="16"/>
                </w:rPr>
                <w:t>-1</w:t>
              </w:r>
            </w:ins>
          </w:p>
        </w:tc>
        <w:tc>
          <w:tcPr>
            <w:tcW w:w="1134" w:type="dxa"/>
          </w:tcPr>
          <w:p w14:paraId="528AED62" w14:textId="77777777" w:rsidR="000861DC" w:rsidRPr="00DE56B2" w:rsidRDefault="00450585" w:rsidP="008A6580">
            <w:pPr>
              <w:rPr>
                <w:ins w:id="107" w:author="Heinze Thorsten" w:date="2019-05-30T13:15:00Z"/>
                <w:sz w:val="16"/>
                <w:szCs w:val="16"/>
              </w:rPr>
            </w:pPr>
            <w:ins w:id="108" w:author="Heinze Thorsten" w:date="2019-05-30T13:15:00Z">
              <w:r w:rsidRPr="00450585">
                <w:rPr>
                  <w:sz w:val="16"/>
                  <w:szCs w:val="16"/>
                </w:rPr>
                <w:t>1</w:t>
              </w:r>
            </w:ins>
          </w:p>
        </w:tc>
        <w:tc>
          <w:tcPr>
            <w:tcW w:w="709" w:type="dxa"/>
          </w:tcPr>
          <w:p w14:paraId="36C1AD02" w14:textId="77777777" w:rsidR="000861DC" w:rsidRPr="00DE56B2" w:rsidRDefault="00450585" w:rsidP="008A6580">
            <w:pPr>
              <w:rPr>
                <w:ins w:id="109" w:author="Heinze Thorsten" w:date="2019-05-30T13:15:00Z"/>
                <w:sz w:val="16"/>
                <w:szCs w:val="16"/>
              </w:rPr>
            </w:pPr>
            <w:ins w:id="110" w:author="Heinze Thorsten" w:date="2019-05-30T13:15:00Z">
              <w:r w:rsidRPr="00450585">
                <w:rPr>
                  <w:sz w:val="16"/>
                  <w:szCs w:val="16"/>
                </w:rPr>
                <w:t>RW</w:t>
              </w:r>
            </w:ins>
          </w:p>
        </w:tc>
        <w:tc>
          <w:tcPr>
            <w:tcW w:w="3402" w:type="dxa"/>
          </w:tcPr>
          <w:p w14:paraId="3F16E87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ins w:id="111" w:author="Heinze Thorsten" w:date="2019-05-30T13:15:00Z"/>
                <w:color w:val="7030A0"/>
                <w:sz w:val="16"/>
                <w:szCs w:val="16"/>
              </w:rPr>
            </w:pPr>
            <w:proofErr w:type="spellStart"/>
            <w:ins w:id="112" w:author="Heinze Thorsten" w:date="2019-05-30T13:15:00Z">
              <w:r w:rsidRPr="002D60CB">
                <w:rPr>
                  <w:sz w:val="16"/>
                  <w:szCs w:val="16"/>
                </w:rPr>
                <w:t>OpenInterfaceModelAttribute</w:t>
              </w:r>
              <w:proofErr w:type="spellEnd"/>
            </w:ins>
          </w:p>
          <w:p w14:paraId="6CE1D72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ins w:id="113" w:author="Heinze Thorsten" w:date="2019-05-30T13:15:00Z"/>
                <w:sz w:val="16"/>
                <w:szCs w:val="16"/>
              </w:rPr>
            </w:pPr>
            <w:ins w:id="114" w:author="Heinze Thorsten" w:date="2019-05-30T13:15:00Z">
              <w:r w:rsidRPr="007A4AF1">
                <w:t>•</w:t>
              </w:r>
              <w:r w:rsidRPr="007A4AF1">
                <w:tab/>
              </w:r>
              <w:r w:rsidRPr="007A4AF1">
                <w:rPr>
                  <w:sz w:val="16"/>
                  <w:szCs w:val="16"/>
                </w:rPr>
                <w:t>AVC: NO</w:t>
              </w:r>
            </w:ins>
          </w:p>
          <w:p w14:paraId="2F08DC6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ins w:id="115" w:author="Heinze Thorsten" w:date="2019-05-30T13:15:00Z"/>
                <w:sz w:val="16"/>
                <w:szCs w:val="16"/>
              </w:rPr>
            </w:pPr>
            <w:ins w:id="116" w:author="Heinze Thorsten" w:date="2019-05-30T13:15:00Z">
              <w:r w:rsidRPr="007A4AF1">
                <w:rPr>
                  <w:sz w:val="16"/>
                  <w:szCs w:val="16"/>
                </w:rPr>
                <w:t>•</w:t>
              </w:r>
              <w:r w:rsidRPr="007A4AF1">
                <w:rPr>
                  <w:sz w:val="16"/>
                  <w:szCs w:val="16"/>
                </w:rPr>
                <w:tab/>
              </w:r>
              <w:proofErr w:type="spellStart"/>
              <w:r w:rsidRPr="007A4AF1">
                <w:rPr>
                  <w:sz w:val="16"/>
                  <w:szCs w:val="16"/>
                </w:rPr>
                <w:t>bitLength</w:t>
              </w:r>
              <w:proofErr w:type="spellEnd"/>
              <w:r w:rsidRPr="007A4AF1">
                <w:rPr>
                  <w:sz w:val="16"/>
                  <w:szCs w:val="16"/>
                </w:rPr>
                <w:t>: LENGTH_32_BIT</w:t>
              </w:r>
            </w:ins>
          </w:p>
          <w:p w14:paraId="01FC030F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ins w:id="117" w:author="Heinze Thorsten" w:date="2019-05-30T13:15:00Z"/>
                <w:color w:val="7030A0"/>
                <w:sz w:val="16"/>
                <w:szCs w:val="16"/>
              </w:rPr>
            </w:pPr>
            <w:proofErr w:type="spellStart"/>
            <w:ins w:id="118" w:author="Heinze Thorsten" w:date="2019-05-30T13:15:00Z">
              <w:r w:rsidRPr="002D60CB">
                <w:rPr>
                  <w:sz w:val="16"/>
                  <w:szCs w:val="16"/>
                </w:rPr>
                <w:t>OpenModelAttribute</w:t>
              </w:r>
              <w:proofErr w:type="spellEnd"/>
            </w:ins>
          </w:p>
          <w:p w14:paraId="3C0E0D4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ins w:id="119" w:author="Heinze Thorsten" w:date="2019-05-30T13:15:00Z"/>
                <w:sz w:val="16"/>
                <w:szCs w:val="16"/>
              </w:rPr>
            </w:pPr>
            <w:ins w:id="120" w:author="Heinze Thorsten" w:date="2019-05-30T13:15:00Z">
              <w:r w:rsidRPr="00450585">
                <w:rPr>
                  <w:color w:val="7030A0"/>
                  <w:sz w:val="16"/>
                  <w:szCs w:val="16"/>
                </w:rPr>
                <w:t>•</w:t>
              </w:r>
              <w:r w:rsidRPr="00450585">
                <w:rPr>
                  <w:color w:val="7030A0"/>
                  <w:sz w:val="16"/>
                  <w:szCs w:val="16"/>
                </w:rPr>
                <w:tab/>
              </w:r>
              <w:proofErr w:type="spellStart"/>
              <w:r w:rsidRPr="007A4AF1">
                <w:rPr>
                  <w:sz w:val="16"/>
                  <w:szCs w:val="16"/>
                </w:rPr>
                <w:t>partOfObjectKey</w:t>
              </w:r>
              <w:proofErr w:type="spellEnd"/>
              <w:r w:rsidRPr="007A4AF1">
                <w:rPr>
                  <w:sz w:val="16"/>
                  <w:szCs w:val="16"/>
                </w:rPr>
                <w:t>: 0</w:t>
              </w:r>
            </w:ins>
          </w:p>
          <w:p w14:paraId="0220F4F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ins w:id="121" w:author="Heinze Thorsten" w:date="2019-05-30T13:15:00Z"/>
                <w:sz w:val="16"/>
                <w:szCs w:val="16"/>
              </w:rPr>
            </w:pPr>
            <w:ins w:id="122" w:author="Heinze Thorsten" w:date="2019-05-30T13:15:00Z">
              <w:r w:rsidRPr="007A4AF1">
                <w:rPr>
                  <w:sz w:val="16"/>
                  <w:szCs w:val="16"/>
                </w:rPr>
                <w:t>•</w:t>
              </w:r>
              <w:r w:rsidRPr="007A4AF1">
                <w:rPr>
                  <w:sz w:val="16"/>
                  <w:szCs w:val="16"/>
                </w:rPr>
                <w:tab/>
              </w:r>
              <w:proofErr w:type="spellStart"/>
              <w:r w:rsidRPr="007A4AF1">
                <w:rPr>
                  <w:sz w:val="16"/>
                  <w:szCs w:val="16"/>
                </w:rPr>
                <w:t>isInvariant</w:t>
              </w:r>
              <w:proofErr w:type="spellEnd"/>
              <w:r w:rsidRPr="007A4AF1">
                <w:rPr>
                  <w:sz w:val="16"/>
                  <w:szCs w:val="16"/>
                </w:rPr>
                <w:t>: true</w:t>
              </w:r>
            </w:ins>
          </w:p>
          <w:p w14:paraId="4562050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ins w:id="123" w:author="Heinze Thorsten" w:date="2019-05-30T13:15:00Z"/>
                <w:sz w:val="16"/>
                <w:szCs w:val="16"/>
              </w:rPr>
            </w:pPr>
            <w:ins w:id="124" w:author="Heinze Thorsten" w:date="2019-05-30T13:15:00Z">
              <w:r w:rsidRPr="007A4AF1">
                <w:rPr>
                  <w:sz w:val="16"/>
                  <w:szCs w:val="16"/>
                </w:rPr>
                <w:t>•</w:t>
              </w:r>
              <w:r w:rsidRPr="007A4AF1">
                <w:rPr>
                  <w:sz w:val="16"/>
                  <w:szCs w:val="16"/>
                </w:rPr>
                <w:tab/>
              </w:r>
              <w:proofErr w:type="spellStart"/>
              <w:r w:rsidRPr="007A4AF1">
                <w:rPr>
                  <w:sz w:val="16"/>
                  <w:szCs w:val="16"/>
                </w:rPr>
                <w:t>valueRange</w:t>
              </w:r>
              <w:proofErr w:type="spellEnd"/>
              <w:r w:rsidRPr="007A4AF1">
                <w:rPr>
                  <w:sz w:val="16"/>
                  <w:szCs w:val="16"/>
                </w:rPr>
                <w:t>: no range constraint</w:t>
              </w:r>
            </w:ins>
          </w:p>
          <w:p w14:paraId="5C6826A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ins w:id="125" w:author="Heinze Thorsten" w:date="2019-05-30T13:15:00Z"/>
                <w:sz w:val="16"/>
                <w:szCs w:val="16"/>
              </w:rPr>
            </w:pPr>
            <w:ins w:id="126" w:author="Heinze Thorsten" w:date="2019-05-30T13:15:00Z">
              <w:r w:rsidRPr="007A4AF1">
                <w:rPr>
                  <w:sz w:val="16"/>
                  <w:szCs w:val="16"/>
                </w:rPr>
                <w:t>•</w:t>
              </w:r>
              <w:r w:rsidRPr="007A4AF1">
                <w:rPr>
                  <w:sz w:val="16"/>
                  <w:szCs w:val="16"/>
                </w:rPr>
                <w:tab/>
                <w:t>unit: Byte</w:t>
              </w:r>
            </w:ins>
          </w:p>
          <w:p w14:paraId="229FB33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ins w:id="127" w:author="Heinze Thorsten" w:date="2019-05-30T13:15:00Z"/>
                <w:sz w:val="16"/>
                <w:szCs w:val="16"/>
              </w:rPr>
            </w:pPr>
            <w:ins w:id="128" w:author="Heinze Thorsten" w:date="2019-05-30T13:15:00Z">
              <w:r w:rsidRPr="007A4AF1">
                <w:rPr>
                  <w:sz w:val="16"/>
                  <w:szCs w:val="16"/>
                </w:rPr>
                <w:t>•</w:t>
              </w:r>
              <w:r w:rsidRPr="007A4AF1">
                <w:rPr>
                  <w:sz w:val="16"/>
                  <w:szCs w:val="16"/>
                </w:rPr>
                <w:tab/>
                <w:t>support: MANDATORY</w:t>
              </w:r>
            </w:ins>
          </w:p>
        </w:tc>
        <w:tc>
          <w:tcPr>
            <w:tcW w:w="4761" w:type="dxa"/>
          </w:tcPr>
          <w:p w14:paraId="63AB9AC0" w14:textId="77777777" w:rsidR="00450585" w:rsidRPr="00450585" w:rsidRDefault="00450585" w:rsidP="008A6580">
            <w:pPr>
              <w:spacing w:before="0" w:after="0" w:line="240" w:lineRule="auto"/>
              <w:rPr>
                <w:ins w:id="129" w:author="Heinze Thorsten" w:date="2019-05-30T13:15:00Z"/>
                <w:color w:val="7030A0"/>
                <w:sz w:val="16"/>
                <w:szCs w:val="16"/>
              </w:rPr>
            </w:pPr>
            <w:ins w:id="130" w:author="Heinze Thorsten" w:date="2019-05-30T13:15:00Z">
              <w:r w:rsidRPr="007A4AF1">
                <w:rPr>
                  <w:sz w:val="16"/>
                  <w:szCs w:val="16"/>
                </w:rPr>
                <w:t>Only relevant if (</w:t>
              </w:r>
              <w:proofErr w:type="spellStart"/>
              <w:r w:rsidRPr="007A4AF1">
                <w:rPr>
                  <w:sz w:val="16"/>
                  <w:szCs w:val="16"/>
                </w:rPr>
                <w:t>gentleWredIsAvail</w:t>
              </w:r>
              <w:proofErr w:type="spellEnd"/>
              <w:r w:rsidRPr="007A4AF1">
                <w:rPr>
                  <w:sz w:val="16"/>
                  <w:szCs w:val="16"/>
                </w:rPr>
                <w:t>==1) AND (</w:t>
              </w:r>
              <w:proofErr w:type="spellStart"/>
              <w:r w:rsidRPr="007A4AF1">
                <w:rPr>
                  <w:sz w:val="16"/>
                  <w:szCs w:val="16"/>
                </w:rPr>
                <w:t>gentleWredIsOn</w:t>
              </w:r>
              <w:proofErr w:type="spellEnd"/>
              <w:r w:rsidRPr="007A4AF1">
                <w:rPr>
                  <w:sz w:val="16"/>
                  <w:szCs w:val="16"/>
                </w:rPr>
                <w:t>==1). Defines the 100% dropping threshold for gentle WRED in Byte.  When average queue content reaches or exceeds this value, incoming packets get dropped with 100% probability.</w:t>
              </w:r>
            </w:ins>
          </w:p>
        </w:tc>
      </w:tr>
      <w:tr w:rsidR="000861DC" w:rsidRPr="007A4AF1" w14:paraId="6BDEBEFE" w14:textId="77777777" w:rsidTr="005E729E">
        <w:tc>
          <w:tcPr>
            <w:tcW w:w="2326" w:type="dxa"/>
          </w:tcPr>
          <w:p w14:paraId="008EF0EB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sensitivity</w:t>
            </w:r>
          </w:p>
        </w:tc>
        <w:tc>
          <w:tcPr>
            <w:tcW w:w="2126" w:type="dxa"/>
          </w:tcPr>
          <w:p w14:paraId="06BD1515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Integer</w:t>
            </w:r>
          </w:p>
          <w:p w14:paraId="1EDE7277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56DA082C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5786661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76FC3FB2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624932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NO</w:t>
            </w:r>
          </w:p>
          <w:p w14:paraId="042E83B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LENGTH_8_BIT</w:t>
            </w:r>
          </w:p>
          <w:p w14:paraId="077F7B3E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40A7ADC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7BC16960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45F484C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5096BEB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%</w:t>
            </w:r>
          </w:p>
          <w:p w14:paraId="421ED542" w14:textId="6B98B086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33E824F6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</w:t>
            </w:r>
            <w:proofErr w:type="spellStart"/>
            <w:r w:rsidRPr="007A4AF1">
              <w:rPr>
                <w:sz w:val="16"/>
                <w:szCs w:val="16"/>
              </w:rPr>
              <w:t>sensitivitySettingIsAvail</w:t>
            </w:r>
            <w:proofErr w:type="spellEnd"/>
            <w:r w:rsidRPr="007A4AF1">
              <w:rPr>
                <w:sz w:val="16"/>
                <w:szCs w:val="16"/>
              </w:rPr>
              <w:t xml:space="preserve">==1). Defines how sensitive WRED reacts on traffic burst. </w:t>
            </w:r>
            <w:proofErr w:type="gramStart"/>
            <w:r w:rsidRPr="007A4AF1">
              <w:rPr>
                <w:sz w:val="16"/>
                <w:szCs w:val="16"/>
              </w:rPr>
              <w:t>low</w:t>
            </w:r>
            <w:proofErr w:type="gramEnd"/>
            <w:r w:rsidRPr="007A4AF1">
              <w:rPr>
                <w:sz w:val="16"/>
                <w:szCs w:val="16"/>
              </w:rPr>
              <w:t xml:space="preserve"> values = WRED reacts quickly and is sensitive to short bursts. </w:t>
            </w:r>
            <w:proofErr w:type="gramStart"/>
            <w:r w:rsidRPr="007A4AF1">
              <w:rPr>
                <w:sz w:val="16"/>
                <w:szCs w:val="16"/>
              </w:rPr>
              <w:t>high</w:t>
            </w:r>
            <w:proofErr w:type="gramEnd"/>
            <w:r w:rsidRPr="007A4AF1">
              <w:rPr>
                <w:sz w:val="16"/>
                <w:szCs w:val="16"/>
              </w:rPr>
              <w:t xml:space="preserve"> values = WRED reacts slowly on short bursts, which could result in buffer overflow and tail drop. Values between 0 and 15.</w:t>
            </w:r>
          </w:p>
        </w:tc>
      </w:tr>
      <w:tr w:rsidR="000861DC" w:rsidRPr="007A4AF1" w14:paraId="508E2797" w14:textId="77777777" w:rsidTr="005E729E">
        <w:tc>
          <w:tcPr>
            <w:tcW w:w="2326" w:type="dxa"/>
          </w:tcPr>
          <w:p w14:paraId="5B51F701" w14:textId="3793C5FC" w:rsidR="000861DC" w:rsidRPr="00DE56B2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coloringIsOn</w:t>
            </w:r>
            <w:proofErr w:type="spellEnd"/>
          </w:p>
        </w:tc>
        <w:tc>
          <w:tcPr>
            <w:tcW w:w="2126" w:type="dxa"/>
          </w:tcPr>
          <w:p w14:paraId="727DCE62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Boolean</w:t>
            </w:r>
          </w:p>
          <w:p w14:paraId="5F636A7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false</w:t>
            </w:r>
          </w:p>
        </w:tc>
        <w:tc>
          <w:tcPr>
            <w:tcW w:w="1134" w:type="dxa"/>
          </w:tcPr>
          <w:p w14:paraId="03F7D0D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5514774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0D30426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F6FFC9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YES</w:t>
            </w:r>
          </w:p>
          <w:p w14:paraId="563A669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197F06CD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3934ACA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34D1709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true</w:t>
            </w:r>
          </w:p>
          <w:p w14:paraId="61DA3C5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0C49680B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77291555" w14:textId="36E45665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7E244594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Only relevant if (</w:t>
            </w:r>
            <w:proofErr w:type="spellStart"/>
            <w:r w:rsidRPr="007A4AF1">
              <w:rPr>
                <w:sz w:val="16"/>
                <w:szCs w:val="16"/>
              </w:rPr>
              <w:t>colloringIsAvail</w:t>
            </w:r>
            <w:proofErr w:type="spellEnd"/>
            <w:r w:rsidRPr="007A4AF1">
              <w:rPr>
                <w:sz w:val="16"/>
                <w:szCs w:val="16"/>
              </w:rPr>
              <w:t>==1). 1 = Exceeding packets are marked yellow instead of being immediately discarded.</w:t>
            </w:r>
          </w:p>
        </w:tc>
      </w:tr>
    </w:tbl>
    <w:p w14:paraId="7891AA30" w14:textId="77777777" w:rsidR="004231FC" w:rsidRPr="00FA3F1C" w:rsidRDefault="004231FC" w:rsidP="00325F35">
      <w:pPr>
        <w:pStyle w:val="berschrift2"/>
      </w:pPr>
      <w:bookmarkStart w:id="131" w:name="_Toc10114421"/>
      <w:bookmarkStart w:id="132" w:name="_Toc8325032"/>
      <w:proofErr w:type="spellStart"/>
      <w:r w:rsidRPr="00FA3F1C">
        <w:t>WredProfile_Pac</w:t>
      </w:r>
      <w:bookmarkEnd w:id="131"/>
      <w:bookmarkEnd w:id="132"/>
      <w:proofErr w:type="spellEnd"/>
    </w:p>
    <w:p w14:paraId="073AE795" w14:textId="77777777" w:rsidR="004231FC" w:rsidRDefault="004231FC" w:rsidP="008A6580">
      <w:pPr>
        <w:spacing w:before="0" w:after="0" w:line="240" w:lineRule="auto"/>
        <w:rPr>
          <w:color w:val="7030A0"/>
        </w:rPr>
      </w:pPr>
    </w:p>
    <w:p w14:paraId="79D2E138" w14:textId="77777777" w:rsidR="004231FC" w:rsidRDefault="004231FC" w:rsidP="008A6580">
      <w:pPr>
        <w:spacing w:before="0" w:after="0" w:line="240" w:lineRule="auto"/>
      </w:pPr>
      <w:r>
        <w:t>Applied stereotypes:</w:t>
      </w:r>
    </w:p>
    <w:p w14:paraId="2A1713FC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OpenInterfaceModelClass</w:t>
      </w:r>
      <w:proofErr w:type="spellEnd"/>
    </w:p>
    <w:p w14:paraId="52668117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objectCreationNotification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YES</w:t>
      </w:r>
    </w:p>
    <w:p w14:paraId="41732154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5650BC">
        <w:rPr>
          <w:bCs/>
          <w:color w:val="000000" w:themeColor="text1"/>
        </w:rPr>
        <w:t>objectDeletionNotification</w:t>
      </w:r>
      <w:proofErr w:type="spellEnd"/>
      <w:r w:rsidRPr="005650BC">
        <w:rPr>
          <w:bCs/>
          <w:color w:val="000000" w:themeColor="text1"/>
        </w:rPr>
        <w:t xml:space="preserve">: </w:t>
      </w:r>
      <w:r w:rsidRPr="00D951DA">
        <w:rPr>
          <w:bCs/>
        </w:rPr>
        <w:t>YES</w:t>
      </w:r>
    </w:p>
    <w:p w14:paraId="78D26269" w14:textId="77777777" w:rsidR="004231FC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>
        <w:t>OpenModelClass</w:t>
      </w:r>
      <w:proofErr w:type="spellEnd"/>
    </w:p>
    <w:p w14:paraId="3A16609D" w14:textId="77777777" w:rsidR="004231FC" w:rsidRPr="001376EC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5650BC">
        <w:rPr>
          <w:bCs/>
          <w:color w:val="000000" w:themeColor="text1"/>
        </w:rPr>
        <w:t xml:space="preserve">support: </w:t>
      </w:r>
      <w:r w:rsidRPr="00D951DA">
        <w:rPr>
          <w:bCs/>
        </w:rPr>
        <w:t>MANDATORY</w:t>
      </w:r>
    </w:p>
    <w:p w14:paraId="0785344A" w14:textId="77777777" w:rsidR="00E82E8C" w:rsidRPr="00EF73BD" w:rsidRDefault="00E82E8C" w:rsidP="008A6580">
      <w:pPr>
        <w:spacing w:before="0" w:after="0" w:line="240" w:lineRule="auto"/>
        <w:rPr>
          <w:color w:val="FF0000"/>
        </w:rPr>
      </w:pPr>
    </w:p>
    <w:p w14:paraId="1C33B8C7" w14:textId="77777777" w:rsidR="00EF73BD" w:rsidRPr="00EF73BD" w:rsidRDefault="00EF73BD" w:rsidP="008A6580">
      <w:pPr>
        <w:spacing w:before="0" w:after="0" w:line="240" w:lineRule="auto"/>
      </w:pPr>
      <w:r w:rsidRPr="00EF73BD">
        <w:rPr>
          <w:rFonts w:hint="eastAsia"/>
        </w:rPr>
        <w:t>Attributes</w:t>
      </w:r>
      <w:r w:rsidRPr="00EF73BD">
        <w:t xml:space="preserve"> for </w:t>
      </w:r>
      <w:proofErr w:type="spellStart"/>
      <w:r w:rsidRPr="00EF73BD">
        <w:t>WredProfile_Pac</w:t>
      </w:r>
      <w:proofErr w:type="spellEnd"/>
    </w:p>
    <w:p w14:paraId="07445F1F" w14:textId="318AE86F" w:rsidR="00EF73BD" w:rsidRDefault="00EF73BD" w:rsidP="008A6580">
      <w:pPr>
        <w:pStyle w:val="Beschriftung"/>
      </w:pPr>
      <w:r w:rsidRPr="00484CAE"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</w:t>
      </w:r>
      <w:r>
        <w:rPr>
          <w:rFonts w:hint="eastAsia"/>
        </w:rPr>
        <w:t xml:space="preserve"> Attributes</w:t>
      </w:r>
      <w:r w:rsidRPr="00484CAE">
        <w:t xml:space="preserve"> </w:t>
      </w:r>
      <w:r>
        <w:t xml:space="preserve">for </w:t>
      </w:r>
      <w:proofErr w:type="spellStart"/>
      <w:r>
        <w:t>WredProfile_Pac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D329F2" w14:paraId="4215D22F" w14:textId="77777777" w:rsidTr="005E729E">
        <w:tc>
          <w:tcPr>
            <w:tcW w:w="2320" w:type="dxa"/>
          </w:tcPr>
          <w:p w14:paraId="6501DDE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3AB0F96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4819C19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B4E442D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49A24B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487EC344" w14:textId="77777777" w:rsidR="000861DC" w:rsidRPr="00ED52CB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ED52CB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7A4AF1" w14:paraId="0109114B" w14:textId="77777777" w:rsidTr="005E729E">
        <w:tc>
          <w:tcPr>
            <w:tcW w:w="2326" w:type="dxa"/>
          </w:tcPr>
          <w:p w14:paraId="5A2D1DAE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wredprofilecapability</w:t>
            </w:r>
            <w:proofErr w:type="spellEnd"/>
          </w:p>
        </w:tc>
        <w:tc>
          <w:tcPr>
            <w:tcW w:w="2126" w:type="dxa"/>
          </w:tcPr>
          <w:p w14:paraId="0FD8766E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WredProfileCapability</w:t>
            </w:r>
            <w:proofErr w:type="spellEnd"/>
          </w:p>
          <w:p w14:paraId="7E4401BF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1203E78A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AD64305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48D5DEE6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FD4ED5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NA</w:t>
            </w:r>
          </w:p>
          <w:p w14:paraId="36A280B2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132FEED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30E9FD6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1BAB2FB6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1152240C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173DAC6A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340C1FFF" w14:textId="53A2B944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50344A09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7A4AF1" w14:paraId="0D73E6AA" w14:textId="77777777" w:rsidTr="005E729E">
        <w:tc>
          <w:tcPr>
            <w:tcW w:w="2326" w:type="dxa"/>
          </w:tcPr>
          <w:p w14:paraId="53E90B70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_</w:t>
            </w:r>
            <w:proofErr w:type="spellStart"/>
            <w:r w:rsidRPr="00450585">
              <w:rPr>
                <w:sz w:val="16"/>
                <w:szCs w:val="16"/>
              </w:rPr>
              <w:t>wredprofileconfiguration</w:t>
            </w:r>
            <w:proofErr w:type="spellEnd"/>
          </w:p>
        </w:tc>
        <w:tc>
          <w:tcPr>
            <w:tcW w:w="2126" w:type="dxa"/>
          </w:tcPr>
          <w:p w14:paraId="2E68B370" w14:textId="77777777" w:rsidR="00450585" w:rsidRPr="00450585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450585">
              <w:rPr>
                <w:sz w:val="16"/>
                <w:szCs w:val="16"/>
              </w:rPr>
              <w:t>WredProfileConfiguration</w:t>
            </w:r>
            <w:proofErr w:type="spellEnd"/>
          </w:p>
          <w:p w14:paraId="01B89646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2169B2F4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F0304F8" w14:textId="77777777" w:rsidR="000861DC" w:rsidRPr="00DE56B2" w:rsidRDefault="00450585" w:rsidP="008A6580">
            <w:pPr>
              <w:rPr>
                <w:sz w:val="16"/>
                <w:szCs w:val="16"/>
              </w:rPr>
            </w:pPr>
            <w:r w:rsidRPr="00450585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61E29621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CA64987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t>•</w:t>
            </w:r>
            <w:r w:rsidRPr="007A4AF1">
              <w:tab/>
            </w:r>
            <w:r w:rsidRPr="007A4AF1">
              <w:rPr>
                <w:sz w:val="16"/>
                <w:szCs w:val="16"/>
              </w:rPr>
              <w:t>AVC: NA</w:t>
            </w:r>
          </w:p>
          <w:p w14:paraId="225F9C35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bitLength</w:t>
            </w:r>
            <w:proofErr w:type="spellEnd"/>
            <w:r w:rsidRPr="007A4AF1">
              <w:rPr>
                <w:sz w:val="16"/>
                <w:szCs w:val="16"/>
              </w:rPr>
              <w:t>: NA</w:t>
            </w:r>
          </w:p>
          <w:p w14:paraId="48F860C4" w14:textId="77777777" w:rsidR="00450585" w:rsidRPr="00450585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2D60CB">
              <w:rPr>
                <w:sz w:val="16"/>
                <w:szCs w:val="16"/>
              </w:rPr>
              <w:t>OpenModelAttribute</w:t>
            </w:r>
            <w:proofErr w:type="spellEnd"/>
          </w:p>
          <w:p w14:paraId="7BA50BED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>•</w:t>
            </w:r>
            <w:r w:rsidRPr="00450585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partOfObjectKey</w:t>
            </w:r>
            <w:proofErr w:type="spellEnd"/>
            <w:r w:rsidRPr="007A4AF1">
              <w:rPr>
                <w:sz w:val="16"/>
                <w:szCs w:val="16"/>
              </w:rPr>
              <w:t>: 0</w:t>
            </w:r>
          </w:p>
          <w:p w14:paraId="05C7834E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isInvariant</w:t>
            </w:r>
            <w:proofErr w:type="spellEnd"/>
            <w:r w:rsidRPr="007A4AF1">
              <w:rPr>
                <w:sz w:val="16"/>
                <w:szCs w:val="16"/>
              </w:rPr>
              <w:t>: false</w:t>
            </w:r>
          </w:p>
          <w:p w14:paraId="5204F2B8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</w:r>
            <w:proofErr w:type="spellStart"/>
            <w:r w:rsidRPr="007A4AF1">
              <w:rPr>
                <w:sz w:val="16"/>
                <w:szCs w:val="16"/>
              </w:rPr>
              <w:t>valueRange</w:t>
            </w:r>
            <w:proofErr w:type="spellEnd"/>
            <w:r w:rsidRPr="007A4AF1">
              <w:rPr>
                <w:sz w:val="16"/>
                <w:szCs w:val="16"/>
              </w:rPr>
              <w:t>: no range constraint</w:t>
            </w:r>
          </w:p>
          <w:p w14:paraId="22E05D34" w14:textId="77777777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unit: no unit defined</w:t>
            </w:r>
          </w:p>
          <w:p w14:paraId="14645DFF" w14:textId="228F161F" w:rsidR="00450585" w:rsidRPr="007A4AF1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7A4AF1">
              <w:rPr>
                <w:sz w:val="16"/>
                <w:szCs w:val="16"/>
              </w:rPr>
              <w:t>•</w:t>
            </w:r>
            <w:r w:rsidRPr="007A4AF1">
              <w:rPr>
                <w:sz w:val="16"/>
                <w:szCs w:val="16"/>
              </w:rPr>
              <w:tab/>
              <w:t>support: MANDATORY</w:t>
            </w:r>
          </w:p>
        </w:tc>
        <w:tc>
          <w:tcPr>
            <w:tcW w:w="4761" w:type="dxa"/>
          </w:tcPr>
          <w:p w14:paraId="6976CBC3" w14:textId="77777777" w:rsidR="00450585" w:rsidRPr="00450585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450585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3264ADAC" w14:textId="77777777" w:rsidR="000861DC" w:rsidRPr="008006E6" w:rsidRDefault="000861DC" w:rsidP="00FB359C">
      <w:pPr>
        <w:pStyle w:val="berschrift1"/>
      </w:pPr>
      <w:bookmarkStart w:id="133" w:name="_Toc10114422"/>
      <w:bookmarkStart w:id="134" w:name="_Toc8325033"/>
      <w:r>
        <w:t>Data Types</w:t>
      </w:r>
      <w:bookmarkEnd w:id="133"/>
      <w:bookmarkEnd w:id="134"/>
    </w:p>
    <w:p w14:paraId="5B6775E0" w14:textId="77777777" w:rsidR="00E02030" w:rsidRPr="004736FC" w:rsidRDefault="00E02030" w:rsidP="00FB359C">
      <w:pPr>
        <w:pStyle w:val="berschrift1"/>
      </w:pPr>
      <w:bookmarkStart w:id="135" w:name="_Toc10114423"/>
      <w:bookmarkStart w:id="136" w:name="_Toc8325034"/>
      <w:r>
        <w:t>Enumeration Types</w:t>
      </w:r>
      <w:bookmarkEnd w:id="135"/>
      <w:bookmarkEnd w:id="136"/>
    </w:p>
    <w:p w14:paraId="2B21FCC6" w14:textId="77777777" w:rsidR="00E02030" w:rsidRPr="004736FC" w:rsidRDefault="00E02030" w:rsidP="00FB359C">
      <w:pPr>
        <w:pStyle w:val="berschrift1"/>
      </w:pPr>
      <w:bookmarkStart w:id="137" w:name="_Toc10114424"/>
      <w:bookmarkStart w:id="138" w:name="_Toc8325035"/>
      <w:r>
        <w:t>Primitive Types</w:t>
      </w:r>
      <w:bookmarkEnd w:id="137"/>
      <w:bookmarkEnd w:id="138"/>
    </w:p>
    <w:p w14:paraId="51EB0F12" w14:textId="77777777" w:rsidR="000861DC" w:rsidRPr="00EF122A" w:rsidRDefault="000861DC" w:rsidP="008A6580">
      <w:pPr>
        <w:spacing w:before="0" w:after="0" w:line="240" w:lineRule="auto"/>
        <w:rPr>
          <w:color w:val="7030A0"/>
        </w:rPr>
      </w:pPr>
    </w:p>
    <w:sectPr w:rsidR="000861DC" w:rsidRPr="00EF122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3214B1" w14:textId="77777777" w:rsidR="00AA3CAD" w:rsidRDefault="00AA3CAD" w:rsidP="00811310">
      <w:r>
        <w:separator/>
      </w:r>
    </w:p>
  </w:endnote>
  <w:endnote w:type="continuationSeparator" w:id="0">
    <w:p w14:paraId="534221E2" w14:textId="77777777" w:rsidR="00AA3CAD" w:rsidRDefault="00AA3CAD" w:rsidP="00811310">
      <w:r>
        <w:continuationSeparator/>
      </w:r>
    </w:p>
  </w:endnote>
  <w:endnote w:type="continuationNotice" w:id="1">
    <w:p w14:paraId="3ADB9061" w14:textId="77777777" w:rsidR="00AA3CAD" w:rsidRDefault="00AA3CA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4A3527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C04276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C04276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3266DE" w14:textId="77777777" w:rsidR="00AA3CAD" w:rsidRDefault="00AA3CAD" w:rsidP="00811310">
      <w:r>
        <w:separator/>
      </w:r>
    </w:p>
  </w:footnote>
  <w:footnote w:type="continuationSeparator" w:id="0">
    <w:p w14:paraId="17900291" w14:textId="77777777" w:rsidR="00AA3CAD" w:rsidRDefault="00AA3CAD" w:rsidP="00811310">
      <w:r>
        <w:continuationSeparator/>
      </w:r>
    </w:p>
  </w:footnote>
  <w:footnote w:type="continuationNotice" w:id="1">
    <w:p w14:paraId="63CD2252" w14:textId="77777777" w:rsidR="00AA3CAD" w:rsidRDefault="00AA3CA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E08E5" w14:textId="595400D9" w:rsidR="00FE1013" w:rsidRPr="00F33A18" w:rsidRDefault="00616350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WredProfile</w:t>
    </w:r>
    <w:proofErr w:type="spellEnd"/>
    <w:r w:rsidR="00A20B98" w:rsidRPr="00A20B98">
      <w:tab/>
    </w:r>
    <w:r>
      <w:t>1</w:t>
    </w:r>
    <w:r w:rsidR="00F33A18">
      <w:t>.0.0</w:t>
    </w:r>
    <w:r w:rsidR="00A20B98" w:rsidRPr="00A20B98">
      <w:t>-</w:t>
    </w:r>
    <w:r w:rsidR="004B3BF3" w:rsidRPr="004B3BF3">
      <w:t>tsp.</w:t>
    </w:r>
    <w:del w:id="139" w:author="Heinze Thorsten" w:date="2019-05-30T13:15:00Z">
      <w:r w:rsidR="00A20B98" w:rsidRPr="00A20B98">
        <w:delText>d.t</w:delText>
      </w:r>
    </w:del>
    <w:ins w:id="140" w:author="Heinze Thorsten" w:date="2019-05-30T13:15:00Z">
      <w:r w:rsidR="004B3BF3" w:rsidRPr="004B3BF3">
        <w:t>190530.1310</w:t>
      </w:r>
    </w:ins>
    <w:r w:rsidR="00A20B98" w:rsidRPr="00A20B98">
      <w:t>+gendoc</w:t>
    </w:r>
    <w:r w:rsidR="004B3BF3">
      <w:t>.</w:t>
    </w:r>
    <w:del w:id="141" w:author="Heinze Thorsten" w:date="2019-05-30T13:15:00Z">
      <w:r w:rsidR="00F33A18">
        <w:delText>n</w:delText>
      </w:r>
    </w:del>
    <w:ins w:id="142" w:author="Heinze Thorsten" w:date="2019-05-30T13:15:00Z">
      <w:r w:rsidR="004B3BF3">
        <w:t>1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2"/>
  </w:num>
  <w:num w:numId="5">
    <w:abstractNumId w:val="19"/>
  </w:num>
  <w:num w:numId="6">
    <w:abstractNumId w:val="10"/>
  </w:num>
  <w:num w:numId="7">
    <w:abstractNumId w:val="11"/>
  </w:num>
  <w:num w:numId="8">
    <w:abstractNumId w:val="20"/>
  </w:num>
  <w:num w:numId="9">
    <w:abstractNumId w:val="14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7"/>
  </w:num>
  <w:num w:numId="15">
    <w:abstractNumId w:val="16"/>
  </w:num>
  <w:num w:numId="16">
    <w:abstractNumId w:val="13"/>
  </w:num>
  <w:num w:numId="17">
    <w:abstractNumId w:val="0"/>
  </w:num>
  <w:num w:numId="18">
    <w:abstractNumId w:val="1"/>
  </w:num>
  <w:num w:numId="19">
    <w:abstractNumId w:val="21"/>
  </w:num>
  <w:num w:numId="20">
    <w:abstractNumId w:val="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inze Thorsten">
    <w15:presenceInfo w15:providerId="AD" w15:userId="S-1-5-21-939412440-1724722471-1672037986-1313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31FC"/>
    <w:rsid w:val="00423A75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3BF3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6350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2F04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7DA5"/>
    <w:rsid w:val="008E0483"/>
    <w:rsid w:val="008E2B8B"/>
    <w:rsid w:val="008E4434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A3CAD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4F62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F0A2E"/>
    <w:rsid w:val="00BF3686"/>
    <w:rsid w:val="00BF3F3B"/>
    <w:rsid w:val="00BF44A1"/>
    <w:rsid w:val="00BF6A3C"/>
    <w:rsid w:val="00C02D43"/>
    <w:rsid w:val="00C02F14"/>
    <w:rsid w:val="00C04276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58D5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53E5"/>
    <w:rsid w:val="00E766C4"/>
    <w:rsid w:val="00E8198E"/>
    <w:rsid w:val="00E82E8C"/>
    <w:rsid w:val="00E83614"/>
    <w:rsid w:val="00E90AA5"/>
    <w:rsid w:val="00E90B8F"/>
    <w:rsid w:val="00E91039"/>
    <w:rsid w:val="00E91E94"/>
    <w:rsid w:val="00E9591E"/>
    <w:rsid w:val="00E970A2"/>
    <w:rsid w:val="00EA0F3C"/>
    <w:rsid w:val="00EA2398"/>
    <w:rsid w:val="00EA3730"/>
    <w:rsid w:val="00EA3BEE"/>
    <w:rsid w:val="00EA3F38"/>
    <w:rsid w:val="00EA590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6D25"/>
    <w:rsid w:val="00EF73BD"/>
    <w:rsid w:val="00F00E90"/>
    <w:rsid w:val="00F02204"/>
    <w:rsid w:val="00F04183"/>
    <w:rsid w:val="00F0634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D6D4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/>
    <w:lsdException w:name="Light List Accent 5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D97B84-5CE3-4911-B290-1FB0F891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1168</Words>
  <Characters>7361</Characters>
  <Application>Microsoft Office Word</Application>
  <DocSecurity>0</DocSecurity>
  <Lines>61</Lines>
  <Paragraphs>17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8512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Heinze Thorsten</cp:lastModifiedBy>
  <cp:revision>2</cp:revision>
  <cp:lastPrinted>2015-09-22T14:01:00Z</cp:lastPrinted>
  <dcterms:created xsi:type="dcterms:W3CDTF">2015-11-18T13:35:00Z</dcterms:created>
  <dcterms:modified xsi:type="dcterms:W3CDTF">2019-05-30T11:35:00Z</dcterms:modified>
</cp:coreProperties>
</file>